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85BD3" w14:textId="23714190" w:rsidR="00321654" w:rsidDel="000126DB" w:rsidRDefault="00321654" w:rsidP="00321654">
      <w:pPr>
        <w:spacing w:afterLines="50" w:after="156" w:line="360" w:lineRule="auto"/>
        <w:jc w:val="center"/>
        <w:rPr>
          <w:del w:id="0" w:author="fang weibo" w:date="2020-09-16T18:35:00Z"/>
          <w:b/>
          <w:sz w:val="32"/>
        </w:rPr>
      </w:pPr>
      <w:del w:id="1" w:author="fang weibo" w:date="2020-09-16T18:34:00Z">
        <w:r w:rsidDel="000126DB">
          <w:rPr>
            <w:rFonts w:ascii="微软雅黑" w:eastAsia="微软雅黑" w:hAnsi="微软雅黑"/>
            <w:sz w:val="32"/>
            <w:szCs w:val="32"/>
          </w:rPr>
          <w:delText>RoboMaster2019</w:delText>
        </w:r>
        <w:r w:rsidDel="000126DB">
          <w:rPr>
            <w:rFonts w:ascii="微软雅黑" w:eastAsia="微软雅黑" w:hAnsi="微软雅黑" w:hint="eastAsia"/>
            <w:sz w:val="32"/>
            <w:szCs w:val="32"/>
          </w:rPr>
          <w:delText>高中生机器人</w:delText>
        </w:r>
        <w:r w:rsidDel="000126DB">
          <w:rPr>
            <w:rFonts w:ascii="微软雅黑" w:eastAsia="微软雅黑" w:hAnsi="微软雅黑"/>
            <w:sz w:val="32"/>
            <w:szCs w:val="32"/>
          </w:rPr>
          <w:delText>主题</w:delText>
        </w:r>
        <w:r w:rsidDel="000126DB">
          <w:rPr>
            <w:rFonts w:ascii="微软雅黑" w:eastAsia="微软雅黑" w:hAnsi="微软雅黑" w:hint="eastAsia"/>
            <w:sz w:val="32"/>
            <w:szCs w:val="32"/>
          </w:rPr>
          <w:delText>夏</w:delText>
        </w:r>
        <w:r w:rsidDel="000126DB">
          <w:rPr>
            <w:rFonts w:ascii="微软雅黑" w:eastAsia="微软雅黑" w:hAnsi="微软雅黑"/>
            <w:sz w:val="32"/>
            <w:szCs w:val="32"/>
          </w:rPr>
          <w:delText>令营简历</w:delText>
        </w:r>
      </w:del>
    </w:p>
    <w:tbl>
      <w:tblPr>
        <w:tblStyle w:val="a8"/>
        <w:tblW w:w="8958" w:type="dxa"/>
        <w:jc w:val="center"/>
        <w:tblLook w:val="04A0" w:firstRow="1" w:lastRow="0" w:firstColumn="1" w:lastColumn="0" w:noHBand="0" w:noVBand="1"/>
      </w:tblPr>
      <w:tblGrid>
        <w:gridCol w:w="1616"/>
        <w:gridCol w:w="1748"/>
        <w:gridCol w:w="1147"/>
        <w:gridCol w:w="2668"/>
        <w:gridCol w:w="1779"/>
      </w:tblGrid>
      <w:tr w:rsidR="00321654" w:rsidDel="000126DB" w14:paraId="1BDB0FE1" w14:textId="33DAF6DB" w:rsidTr="00D74EF9">
        <w:trPr>
          <w:trHeight w:val="440"/>
          <w:jc w:val="center"/>
          <w:del w:id="2" w:author="fang weibo" w:date="2020-09-16T18:35:00Z"/>
        </w:trPr>
        <w:tc>
          <w:tcPr>
            <w:tcW w:w="1236" w:type="dxa"/>
            <w:tcBorders>
              <w:top w:val="thinThickMediumGap" w:sz="12" w:space="0" w:color="auto"/>
              <w:left w:val="thinThickMediumGap" w:sz="12" w:space="0" w:color="auto"/>
            </w:tcBorders>
          </w:tcPr>
          <w:p w14:paraId="36E787DE" w14:textId="1DD7DD8F" w:rsidR="00321654" w:rsidRPr="00D732E1" w:rsidDel="000126DB" w:rsidRDefault="00321654" w:rsidP="00D74EF9">
            <w:pPr>
              <w:spacing w:line="360" w:lineRule="auto"/>
              <w:jc w:val="center"/>
              <w:rPr>
                <w:del w:id="3" w:author="fang weibo" w:date="2020-09-16T18:35:00Z"/>
                <w:rFonts w:ascii="黑体" w:eastAsia="黑体" w:hAnsi="黑体"/>
              </w:rPr>
            </w:pPr>
            <w:del w:id="4" w:author="fang weibo" w:date="2020-09-16T18:35:00Z">
              <w:r w:rsidRPr="00D732E1" w:rsidDel="000126DB">
                <w:rPr>
                  <w:rFonts w:ascii="黑体" w:eastAsia="黑体" w:hAnsi="黑体" w:hint="eastAsia"/>
                </w:rPr>
                <w:delText>姓  名</w:delText>
              </w:r>
            </w:del>
          </w:p>
        </w:tc>
        <w:tc>
          <w:tcPr>
            <w:tcW w:w="1775" w:type="dxa"/>
            <w:tcBorders>
              <w:top w:val="thinThickMediumGap" w:sz="12" w:space="0" w:color="auto"/>
            </w:tcBorders>
          </w:tcPr>
          <w:p w14:paraId="6B541DCC" w14:textId="7D5B7AE8" w:rsidR="00321654" w:rsidDel="000126DB" w:rsidRDefault="00321654" w:rsidP="00D74EF9">
            <w:pPr>
              <w:spacing w:line="360" w:lineRule="auto"/>
              <w:jc w:val="center"/>
              <w:rPr>
                <w:del w:id="5" w:author="fang weibo" w:date="2020-09-16T18:35:00Z"/>
              </w:rPr>
            </w:pPr>
          </w:p>
        </w:tc>
        <w:tc>
          <w:tcPr>
            <w:tcW w:w="1212" w:type="dxa"/>
            <w:tcBorders>
              <w:top w:val="thinThickMediumGap" w:sz="12" w:space="0" w:color="auto"/>
            </w:tcBorders>
          </w:tcPr>
          <w:p w14:paraId="15080643" w14:textId="0AADF5A6" w:rsidR="00321654" w:rsidRPr="00D732E1" w:rsidDel="000126DB" w:rsidRDefault="00321654" w:rsidP="00D74EF9">
            <w:pPr>
              <w:spacing w:line="360" w:lineRule="auto"/>
              <w:jc w:val="center"/>
              <w:rPr>
                <w:del w:id="6" w:author="fang weibo" w:date="2020-09-16T18:35:00Z"/>
                <w:rFonts w:ascii="黑体" w:eastAsia="黑体" w:hAnsi="黑体"/>
              </w:rPr>
            </w:pPr>
            <w:del w:id="7" w:author="fang weibo" w:date="2020-09-16T18:35:00Z">
              <w:r w:rsidRPr="00D732E1" w:rsidDel="000126DB">
                <w:rPr>
                  <w:rFonts w:ascii="黑体" w:eastAsia="黑体" w:hAnsi="黑体" w:hint="eastAsia"/>
                </w:rPr>
                <w:delText>性  别</w:delText>
              </w:r>
            </w:del>
          </w:p>
        </w:tc>
        <w:tc>
          <w:tcPr>
            <w:tcW w:w="2852" w:type="dxa"/>
            <w:tcBorders>
              <w:top w:val="thinThickMediumGap" w:sz="12" w:space="0" w:color="auto"/>
            </w:tcBorders>
          </w:tcPr>
          <w:p w14:paraId="6FE4E239" w14:textId="4EB5A7BD" w:rsidR="00321654" w:rsidRPr="00C76B49" w:rsidDel="000126DB" w:rsidRDefault="00321654" w:rsidP="00D74EF9">
            <w:pPr>
              <w:spacing w:line="360" w:lineRule="auto"/>
              <w:jc w:val="center"/>
              <w:rPr>
                <w:del w:id="8" w:author="fang weibo" w:date="2020-09-16T18:35:00Z"/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83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</w:tcPr>
          <w:p w14:paraId="3AC79327" w14:textId="29F0CD9C" w:rsidR="00321654" w:rsidDel="000126DB" w:rsidRDefault="00321654" w:rsidP="00D74EF9">
            <w:pPr>
              <w:spacing w:line="360" w:lineRule="auto"/>
              <w:jc w:val="center"/>
              <w:rPr>
                <w:del w:id="9" w:author="fang weibo" w:date="2020-09-16T18:35:00Z"/>
              </w:rPr>
            </w:pPr>
          </w:p>
          <w:p w14:paraId="15650F1F" w14:textId="160CAC3F" w:rsidR="00321654" w:rsidDel="000126DB" w:rsidRDefault="00321654" w:rsidP="00D74EF9">
            <w:pPr>
              <w:spacing w:line="360" w:lineRule="auto"/>
              <w:jc w:val="center"/>
              <w:rPr>
                <w:del w:id="10" w:author="fang weibo" w:date="2020-09-16T18:35:00Z"/>
              </w:rPr>
            </w:pPr>
          </w:p>
          <w:p w14:paraId="6101C478" w14:textId="09B9B17E" w:rsidR="00321654" w:rsidDel="000126DB" w:rsidRDefault="00321654" w:rsidP="00D74EF9">
            <w:pPr>
              <w:spacing w:line="360" w:lineRule="auto"/>
              <w:jc w:val="center"/>
              <w:rPr>
                <w:del w:id="11" w:author="fang weibo" w:date="2020-09-16T18:35:00Z"/>
              </w:rPr>
            </w:pPr>
            <w:del w:id="12" w:author="fang weibo" w:date="2020-09-16T18:35:00Z">
              <w:r w:rsidDel="000126DB">
                <w:rPr>
                  <w:rFonts w:hint="eastAsia"/>
                </w:rPr>
                <w:delText>（照片</w:delText>
              </w:r>
              <w:r w:rsidDel="000126DB">
                <w:delText>）</w:delText>
              </w:r>
            </w:del>
          </w:p>
        </w:tc>
      </w:tr>
      <w:tr w:rsidR="00321654" w:rsidDel="000126DB" w14:paraId="0F84B15F" w14:textId="2C2F1F40" w:rsidTr="00D74EF9">
        <w:trPr>
          <w:trHeight w:val="440"/>
          <w:jc w:val="center"/>
          <w:del w:id="13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</w:tcPr>
          <w:p w14:paraId="3DFCEDE0" w14:textId="291D310F" w:rsidR="00321654" w:rsidRPr="00D732E1" w:rsidDel="000126DB" w:rsidRDefault="00321654" w:rsidP="00D74EF9">
            <w:pPr>
              <w:spacing w:line="360" w:lineRule="auto"/>
              <w:jc w:val="center"/>
              <w:rPr>
                <w:del w:id="14" w:author="fang weibo" w:date="2020-09-16T18:35:00Z"/>
                <w:rFonts w:ascii="黑体" w:eastAsia="黑体" w:hAnsi="黑体"/>
              </w:rPr>
            </w:pPr>
            <w:del w:id="15" w:author="fang weibo" w:date="2020-09-16T18:35:00Z">
              <w:r w:rsidDel="000126DB">
                <w:rPr>
                  <w:rFonts w:ascii="黑体" w:eastAsia="黑体" w:hAnsi="黑体" w:hint="eastAsia"/>
                </w:rPr>
                <w:delText>英语成绩</w:delText>
              </w:r>
            </w:del>
          </w:p>
        </w:tc>
        <w:tc>
          <w:tcPr>
            <w:tcW w:w="1775" w:type="dxa"/>
          </w:tcPr>
          <w:p w14:paraId="2B3E7AA0" w14:textId="5FEFCE9C" w:rsidR="00321654" w:rsidDel="000126DB" w:rsidRDefault="00321654" w:rsidP="00D74EF9">
            <w:pPr>
              <w:spacing w:line="360" w:lineRule="auto"/>
              <w:jc w:val="center"/>
              <w:rPr>
                <w:del w:id="16" w:author="fang weibo" w:date="2020-09-16T18:35:00Z"/>
              </w:rPr>
            </w:pPr>
          </w:p>
        </w:tc>
        <w:tc>
          <w:tcPr>
            <w:tcW w:w="1212" w:type="dxa"/>
          </w:tcPr>
          <w:p w14:paraId="16F31435" w14:textId="288D3E83" w:rsidR="00321654" w:rsidRPr="00D732E1" w:rsidDel="000126DB" w:rsidRDefault="00321654" w:rsidP="00D74EF9">
            <w:pPr>
              <w:spacing w:line="360" w:lineRule="auto"/>
              <w:jc w:val="center"/>
              <w:rPr>
                <w:del w:id="17" w:author="fang weibo" w:date="2020-09-16T18:35:00Z"/>
                <w:rFonts w:ascii="黑体" w:eastAsia="黑体" w:hAnsi="黑体"/>
              </w:rPr>
            </w:pPr>
            <w:del w:id="18" w:author="fang weibo" w:date="2020-09-16T18:35:00Z">
              <w:r w:rsidDel="000126DB">
                <w:rPr>
                  <w:rFonts w:ascii="黑体" w:eastAsia="黑体" w:hAnsi="黑体" w:hint="eastAsia"/>
                </w:rPr>
                <w:delText>成  绩</w:delText>
              </w:r>
            </w:del>
          </w:p>
        </w:tc>
        <w:tc>
          <w:tcPr>
            <w:tcW w:w="2852" w:type="dxa"/>
          </w:tcPr>
          <w:p w14:paraId="065B050E" w14:textId="214760DA" w:rsidR="00321654" w:rsidRPr="00F120DE" w:rsidDel="000126DB" w:rsidRDefault="00321654" w:rsidP="00D74EF9">
            <w:pPr>
              <w:spacing w:line="360" w:lineRule="auto"/>
              <w:jc w:val="center"/>
              <w:rPr>
                <w:del w:id="19" w:author="fang weibo" w:date="2020-09-16T18:35:00Z"/>
                <w:rFonts w:asciiTheme="majorEastAsia" w:eastAsiaTheme="majorEastAsia" w:hAnsiTheme="majorEastAsia"/>
                <w:sz w:val="15"/>
                <w:szCs w:val="15"/>
              </w:rPr>
            </w:pPr>
            <w:del w:id="20" w:author="fang weibo" w:date="2020-09-16T18:35:00Z">
              <w:r w:rsidRPr="00F120DE" w:rsidDel="000126DB">
                <w:rPr>
                  <w:rFonts w:asciiTheme="majorEastAsia" w:eastAsiaTheme="majorEastAsia" w:hAnsiTheme="majorEastAsia" w:hint="eastAsia"/>
                  <w:color w:val="A6A6A6" w:themeColor="background1" w:themeShade="A6"/>
                  <w:sz w:val="15"/>
                  <w:szCs w:val="15"/>
                </w:rPr>
                <w:delText>最近</w:delText>
              </w:r>
              <w:r w:rsidRPr="00F120DE" w:rsidDel="000126DB">
                <w:rPr>
                  <w:rFonts w:asciiTheme="majorEastAsia" w:eastAsiaTheme="majorEastAsia" w:hAnsiTheme="majorEastAsia"/>
                  <w:color w:val="A6A6A6" w:themeColor="background1" w:themeShade="A6"/>
                  <w:sz w:val="15"/>
                  <w:szCs w:val="15"/>
                </w:rPr>
                <w:delText>一次</w:delText>
              </w:r>
              <w:r w:rsidRPr="00F120DE" w:rsidDel="000126DB">
                <w:rPr>
                  <w:rFonts w:asciiTheme="majorEastAsia" w:eastAsiaTheme="majorEastAsia" w:hAnsiTheme="majorEastAsia" w:hint="eastAsia"/>
                  <w:color w:val="A6A6A6" w:themeColor="background1" w:themeShade="A6"/>
                  <w:sz w:val="15"/>
                  <w:szCs w:val="15"/>
                </w:rPr>
                <w:delText>模考成绩</w:delText>
              </w:r>
            </w:del>
          </w:p>
        </w:tc>
        <w:tc>
          <w:tcPr>
            <w:tcW w:w="1883" w:type="dxa"/>
            <w:vMerge/>
            <w:tcBorders>
              <w:right w:val="thickThinMediumGap" w:sz="12" w:space="0" w:color="auto"/>
            </w:tcBorders>
          </w:tcPr>
          <w:p w14:paraId="6CDDAEB8" w14:textId="4A5B5094" w:rsidR="00321654" w:rsidDel="000126DB" w:rsidRDefault="00321654" w:rsidP="00D74EF9">
            <w:pPr>
              <w:spacing w:line="360" w:lineRule="auto"/>
              <w:rPr>
                <w:del w:id="21" w:author="fang weibo" w:date="2020-09-16T18:35:00Z"/>
              </w:rPr>
            </w:pPr>
          </w:p>
        </w:tc>
      </w:tr>
      <w:tr w:rsidR="00321654" w:rsidDel="000126DB" w14:paraId="77C233EC" w14:textId="41851438" w:rsidTr="00D74EF9">
        <w:trPr>
          <w:trHeight w:val="440"/>
          <w:jc w:val="center"/>
          <w:del w:id="22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</w:tcPr>
          <w:p w14:paraId="70954BF8" w14:textId="123BC0E2" w:rsidR="00321654" w:rsidRPr="00D732E1" w:rsidDel="000126DB" w:rsidRDefault="00321654" w:rsidP="00D74EF9">
            <w:pPr>
              <w:spacing w:line="360" w:lineRule="auto"/>
              <w:jc w:val="center"/>
              <w:rPr>
                <w:del w:id="23" w:author="fang weibo" w:date="2020-09-16T18:35:00Z"/>
                <w:rFonts w:ascii="黑体" w:eastAsia="黑体" w:hAnsi="黑体"/>
              </w:rPr>
            </w:pPr>
            <w:del w:id="24" w:author="fang weibo" w:date="2020-09-16T18:35:00Z">
              <w:r w:rsidDel="000126DB">
                <w:rPr>
                  <w:rFonts w:ascii="黑体" w:eastAsia="黑体" w:hAnsi="黑体" w:hint="eastAsia"/>
                </w:rPr>
                <w:delText>学  校</w:delText>
              </w:r>
            </w:del>
          </w:p>
        </w:tc>
        <w:tc>
          <w:tcPr>
            <w:tcW w:w="1775" w:type="dxa"/>
          </w:tcPr>
          <w:p w14:paraId="2A906DB8" w14:textId="19634BF6" w:rsidR="00321654" w:rsidDel="000126DB" w:rsidRDefault="00321654" w:rsidP="00D74EF9">
            <w:pPr>
              <w:spacing w:line="360" w:lineRule="auto"/>
              <w:jc w:val="center"/>
              <w:rPr>
                <w:del w:id="25" w:author="fang weibo" w:date="2020-09-16T18:35:00Z"/>
              </w:rPr>
            </w:pPr>
          </w:p>
        </w:tc>
        <w:tc>
          <w:tcPr>
            <w:tcW w:w="1212" w:type="dxa"/>
          </w:tcPr>
          <w:p w14:paraId="01CDF2CE" w14:textId="2279F449" w:rsidR="00321654" w:rsidRPr="00D732E1" w:rsidDel="000126DB" w:rsidRDefault="00321654" w:rsidP="00D74EF9">
            <w:pPr>
              <w:spacing w:line="360" w:lineRule="auto"/>
              <w:jc w:val="center"/>
              <w:rPr>
                <w:del w:id="26" w:author="fang weibo" w:date="2020-09-16T18:35:00Z"/>
                <w:rFonts w:ascii="黑体" w:eastAsia="黑体" w:hAnsi="黑体"/>
              </w:rPr>
            </w:pPr>
            <w:del w:id="27" w:author="fang weibo" w:date="2020-09-16T18:35:00Z">
              <w:r w:rsidDel="000126DB">
                <w:rPr>
                  <w:rFonts w:ascii="黑体" w:eastAsia="黑体" w:hAnsi="黑体" w:hint="eastAsia"/>
                </w:rPr>
                <w:delText>研究</w:delText>
              </w:r>
              <w:r w:rsidDel="000126DB">
                <w:rPr>
                  <w:rFonts w:ascii="黑体" w:eastAsia="黑体" w:hAnsi="黑体"/>
                </w:rPr>
                <w:delText>方向</w:delText>
              </w:r>
            </w:del>
          </w:p>
        </w:tc>
        <w:tc>
          <w:tcPr>
            <w:tcW w:w="2852" w:type="dxa"/>
          </w:tcPr>
          <w:p w14:paraId="54E87CD6" w14:textId="4CA42914" w:rsidR="00321654" w:rsidRPr="00C76B49" w:rsidDel="000126DB" w:rsidRDefault="00321654" w:rsidP="00D74EF9">
            <w:pPr>
              <w:spacing w:line="360" w:lineRule="auto"/>
              <w:jc w:val="center"/>
              <w:rPr>
                <w:del w:id="28" w:author="fang weibo" w:date="2020-09-16T18:35:00Z"/>
                <w:rFonts w:asciiTheme="majorEastAsia" w:eastAsiaTheme="majorEastAsia" w:hAnsiTheme="majorEastAsia"/>
                <w:szCs w:val="21"/>
              </w:rPr>
            </w:pPr>
            <w:del w:id="29" w:author="fang weibo" w:date="2020-09-16T18:35:00Z">
              <w:r w:rsidRPr="00C76B49" w:rsidDel="000126DB">
                <w:rPr>
                  <w:rFonts w:asciiTheme="majorEastAsia" w:eastAsiaTheme="majorEastAsia" w:hAnsiTheme="majorEastAsia" w:hint="eastAsia"/>
                  <w:color w:val="A6A6A6" w:themeColor="background1" w:themeShade="A6"/>
                  <w:szCs w:val="21"/>
                </w:rPr>
                <w:delText>机械/嵌入式/算法</w:delText>
              </w:r>
              <w:r w:rsidRPr="00C76B49" w:rsidDel="000126DB">
                <w:rPr>
                  <w:rFonts w:asciiTheme="majorEastAsia" w:eastAsiaTheme="majorEastAsia" w:hAnsiTheme="majorEastAsia"/>
                  <w:color w:val="A6A6A6" w:themeColor="background1" w:themeShade="A6"/>
                  <w:szCs w:val="21"/>
                </w:rPr>
                <w:delText>…</w:delText>
              </w:r>
            </w:del>
          </w:p>
        </w:tc>
        <w:tc>
          <w:tcPr>
            <w:tcW w:w="1883" w:type="dxa"/>
            <w:vMerge/>
            <w:tcBorders>
              <w:right w:val="thickThinMediumGap" w:sz="12" w:space="0" w:color="auto"/>
            </w:tcBorders>
          </w:tcPr>
          <w:p w14:paraId="7609F9D4" w14:textId="50C8C6F2" w:rsidR="00321654" w:rsidDel="000126DB" w:rsidRDefault="00321654" w:rsidP="00D74EF9">
            <w:pPr>
              <w:spacing w:line="360" w:lineRule="auto"/>
              <w:rPr>
                <w:del w:id="30" w:author="fang weibo" w:date="2020-09-16T18:35:00Z"/>
              </w:rPr>
            </w:pPr>
          </w:p>
        </w:tc>
      </w:tr>
      <w:tr w:rsidR="00321654" w:rsidDel="000126DB" w14:paraId="7BB4954A" w14:textId="0890E813" w:rsidTr="00D74EF9">
        <w:trPr>
          <w:trHeight w:val="440"/>
          <w:jc w:val="center"/>
          <w:del w:id="31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</w:tcPr>
          <w:p w14:paraId="704ED2F4" w14:textId="380C020E" w:rsidR="00321654" w:rsidRPr="00D732E1" w:rsidDel="000126DB" w:rsidRDefault="00321654" w:rsidP="00D74EF9">
            <w:pPr>
              <w:spacing w:line="360" w:lineRule="auto"/>
              <w:jc w:val="center"/>
              <w:rPr>
                <w:del w:id="32" w:author="fang weibo" w:date="2020-09-16T18:35:00Z"/>
                <w:rFonts w:ascii="黑体" w:eastAsia="黑体" w:hAnsi="黑体"/>
              </w:rPr>
            </w:pPr>
            <w:del w:id="33" w:author="fang weibo" w:date="2020-09-16T18:35:00Z">
              <w:r w:rsidDel="000126DB">
                <w:rPr>
                  <w:rFonts w:ascii="黑体" w:eastAsia="黑体" w:hAnsi="黑体" w:hint="eastAsia"/>
                </w:rPr>
                <w:delText>在读年级</w:delText>
              </w:r>
            </w:del>
          </w:p>
        </w:tc>
        <w:tc>
          <w:tcPr>
            <w:tcW w:w="1775" w:type="dxa"/>
          </w:tcPr>
          <w:p w14:paraId="1AFFBBFA" w14:textId="3FB7A548" w:rsidR="00321654" w:rsidDel="000126DB" w:rsidRDefault="00321654" w:rsidP="00D74EF9">
            <w:pPr>
              <w:spacing w:line="360" w:lineRule="auto"/>
              <w:jc w:val="center"/>
              <w:rPr>
                <w:del w:id="34" w:author="fang weibo" w:date="2020-09-16T18:35:00Z"/>
              </w:rPr>
            </w:pPr>
          </w:p>
        </w:tc>
        <w:tc>
          <w:tcPr>
            <w:tcW w:w="1212" w:type="dxa"/>
          </w:tcPr>
          <w:p w14:paraId="5FDB177F" w14:textId="66CBCF8C" w:rsidR="00321654" w:rsidRPr="00D732E1" w:rsidDel="000126DB" w:rsidRDefault="00321654" w:rsidP="00D74EF9">
            <w:pPr>
              <w:spacing w:line="360" w:lineRule="auto"/>
              <w:jc w:val="center"/>
              <w:rPr>
                <w:del w:id="35" w:author="fang weibo" w:date="2020-09-16T18:35:00Z"/>
                <w:rFonts w:ascii="黑体" w:eastAsia="黑体" w:hAnsi="黑体"/>
              </w:rPr>
            </w:pPr>
            <w:del w:id="36" w:author="fang weibo" w:date="2020-09-16T18:35:00Z">
              <w:r w:rsidDel="000126DB">
                <w:rPr>
                  <w:rFonts w:ascii="黑体" w:eastAsia="黑体" w:hAnsi="黑体" w:hint="eastAsia"/>
                </w:rPr>
                <w:delText>联系</w:delText>
              </w:r>
              <w:r w:rsidDel="000126DB">
                <w:rPr>
                  <w:rFonts w:ascii="黑体" w:eastAsia="黑体" w:hAnsi="黑体"/>
                </w:rPr>
                <w:delText>方式</w:delText>
              </w:r>
            </w:del>
          </w:p>
        </w:tc>
        <w:tc>
          <w:tcPr>
            <w:tcW w:w="2852" w:type="dxa"/>
          </w:tcPr>
          <w:p w14:paraId="73214D62" w14:textId="33E61E8D" w:rsidR="00321654" w:rsidRPr="00C76B49" w:rsidDel="000126DB" w:rsidRDefault="00321654" w:rsidP="00D74EF9">
            <w:pPr>
              <w:spacing w:line="360" w:lineRule="auto"/>
              <w:jc w:val="center"/>
              <w:rPr>
                <w:del w:id="37" w:author="fang weibo" w:date="2020-09-16T18:35:00Z"/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83" w:type="dxa"/>
            <w:vMerge/>
            <w:tcBorders>
              <w:right w:val="thickThinMediumGap" w:sz="12" w:space="0" w:color="auto"/>
            </w:tcBorders>
          </w:tcPr>
          <w:p w14:paraId="5FA2982B" w14:textId="1E2EE842" w:rsidR="00321654" w:rsidDel="000126DB" w:rsidRDefault="00321654" w:rsidP="00D74EF9">
            <w:pPr>
              <w:spacing w:line="360" w:lineRule="auto"/>
              <w:rPr>
                <w:del w:id="38" w:author="fang weibo" w:date="2020-09-16T18:35:00Z"/>
              </w:rPr>
            </w:pPr>
          </w:p>
        </w:tc>
      </w:tr>
      <w:tr w:rsidR="00321654" w:rsidDel="000126DB" w14:paraId="2CDC6388" w14:textId="595701D9" w:rsidTr="00D74EF9">
        <w:trPr>
          <w:trHeight w:val="440"/>
          <w:jc w:val="center"/>
          <w:del w:id="39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</w:tcPr>
          <w:p w14:paraId="59D038C2" w14:textId="091D6C6A" w:rsidR="00321654" w:rsidRPr="00D732E1" w:rsidDel="000126DB" w:rsidRDefault="00321654" w:rsidP="00D74EF9">
            <w:pPr>
              <w:spacing w:line="360" w:lineRule="auto"/>
              <w:jc w:val="center"/>
              <w:rPr>
                <w:del w:id="40" w:author="fang weibo" w:date="2020-09-16T18:35:00Z"/>
                <w:rFonts w:ascii="黑体" w:eastAsia="黑体" w:hAnsi="黑体"/>
              </w:rPr>
            </w:pPr>
            <w:del w:id="41" w:author="fang weibo" w:date="2020-09-16T18:35:00Z">
              <w:r w:rsidDel="000126DB">
                <w:rPr>
                  <w:rFonts w:ascii="黑体" w:eastAsia="黑体" w:hAnsi="黑体" w:hint="eastAsia"/>
                </w:rPr>
                <w:delText xml:space="preserve">省 </w:delText>
              </w:r>
              <w:r w:rsidDel="000126DB">
                <w:rPr>
                  <w:rFonts w:ascii="黑体" w:eastAsia="黑体" w:hAnsi="黑体"/>
                </w:rPr>
                <w:delText xml:space="preserve"> </w:delText>
              </w:r>
              <w:r w:rsidDel="000126DB">
                <w:rPr>
                  <w:rFonts w:ascii="黑体" w:eastAsia="黑体" w:hAnsi="黑体" w:hint="eastAsia"/>
                </w:rPr>
                <w:delText xml:space="preserve">份 </w:delText>
              </w:r>
            </w:del>
          </w:p>
        </w:tc>
        <w:tc>
          <w:tcPr>
            <w:tcW w:w="1775" w:type="dxa"/>
          </w:tcPr>
          <w:p w14:paraId="241E5481" w14:textId="48D4DBF3" w:rsidR="00321654" w:rsidDel="000126DB" w:rsidRDefault="00321654" w:rsidP="00D74EF9">
            <w:pPr>
              <w:spacing w:line="360" w:lineRule="auto"/>
              <w:jc w:val="center"/>
              <w:rPr>
                <w:del w:id="42" w:author="fang weibo" w:date="2020-09-16T18:35:00Z"/>
              </w:rPr>
            </w:pPr>
          </w:p>
        </w:tc>
        <w:tc>
          <w:tcPr>
            <w:tcW w:w="1212" w:type="dxa"/>
          </w:tcPr>
          <w:p w14:paraId="3A9C8D2A" w14:textId="05A00583" w:rsidR="00321654" w:rsidRPr="00D732E1" w:rsidDel="000126DB" w:rsidRDefault="00321654" w:rsidP="00D74EF9">
            <w:pPr>
              <w:spacing w:line="360" w:lineRule="auto"/>
              <w:jc w:val="center"/>
              <w:rPr>
                <w:del w:id="43" w:author="fang weibo" w:date="2020-09-16T18:35:00Z"/>
                <w:rFonts w:ascii="黑体" w:eastAsia="黑体" w:hAnsi="黑体"/>
              </w:rPr>
            </w:pPr>
            <w:del w:id="44" w:author="fang weibo" w:date="2020-09-16T18:35:00Z">
              <w:r w:rsidDel="000126DB">
                <w:rPr>
                  <w:rFonts w:ascii="黑体" w:eastAsia="黑体" w:hAnsi="黑体" w:hint="eastAsia"/>
                </w:rPr>
                <w:delText>邮  箱</w:delText>
              </w:r>
            </w:del>
          </w:p>
        </w:tc>
        <w:tc>
          <w:tcPr>
            <w:tcW w:w="2852" w:type="dxa"/>
          </w:tcPr>
          <w:p w14:paraId="22E055DB" w14:textId="67002DDB" w:rsidR="00321654" w:rsidRPr="00C76B49" w:rsidDel="000126DB" w:rsidRDefault="00321654" w:rsidP="00D74EF9">
            <w:pPr>
              <w:spacing w:line="360" w:lineRule="auto"/>
              <w:jc w:val="center"/>
              <w:rPr>
                <w:del w:id="45" w:author="fang weibo" w:date="2020-09-16T18:35:00Z"/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83" w:type="dxa"/>
            <w:vMerge/>
            <w:tcBorders>
              <w:right w:val="thickThinMediumGap" w:sz="12" w:space="0" w:color="auto"/>
            </w:tcBorders>
          </w:tcPr>
          <w:p w14:paraId="134A84FC" w14:textId="0CEC1E67" w:rsidR="00321654" w:rsidDel="000126DB" w:rsidRDefault="00321654" w:rsidP="00D74EF9">
            <w:pPr>
              <w:spacing w:line="360" w:lineRule="auto"/>
              <w:rPr>
                <w:del w:id="46" w:author="fang weibo" w:date="2020-09-16T18:35:00Z"/>
              </w:rPr>
            </w:pPr>
          </w:p>
        </w:tc>
      </w:tr>
      <w:tr w:rsidR="00321654" w:rsidDel="000126DB" w14:paraId="1E3AAE71" w14:textId="16F9DABC" w:rsidTr="00D74EF9">
        <w:trPr>
          <w:trHeight w:val="293"/>
          <w:jc w:val="center"/>
          <w:del w:id="47" w:author="fang weibo" w:date="2020-09-16T18:35:00Z"/>
        </w:trPr>
        <w:tc>
          <w:tcPr>
            <w:tcW w:w="8958" w:type="dxa"/>
            <w:gridSpan w:val="5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</w:tcPr>
          <w:p w14:paraId="1DE323C9" w14:textId="6E8CDD16" w:rsidR="00321654" w:rsidDel="000126DB" w:rsidRDefault="00321654" w:rsidP="00D74EF9">
            <w:pPr>
              <w:jc w:val="center"/>
              <w:rPr>
                <w:del w:id="48" w:author="fang weibo" w:date="2020-09-16T18:35:00Z"/>
                <w:rFonts w:ascii="黑体" w:eastAsia="黑体" w:hAnsi="黑体"/>
              </w:rPr>
            </w:pPr>
            <w:del w:id="49" w:author="fang weibo" w:date="2020-09-16T18:35:00Z">
              <w:r w:rsidRPr="0069313D" w:rsidDel="000126DB">
                <w:rPr>
                  <w:rFonts w:ascii="黑体" w:eastAsia="黑体" w:hAnsi="黑体" w:hint="eastAsia"/>
                </w:rPr>
                <w:delText>项目</w:delText>
              </w:r>
              <w:r w:rsidDel="000126DB">
                <w:rPr>
                  <w:rFonts w:ascii="黑体" w:eastAsia="黑体" w:hAnsi="黑体" w:hint="eastAsia"/>
                </w:rPr>
                <w:delText>经历</w:delText>
              </w:r>
            </w:del>
          </w:p>
          <w:p w14:paraId="2DE0A585" w14:textId="479E178A" w:rsidR="00321654" w:rsidRPr="002F7162" w:rsidDel="000126DB" w:rsidRDefault="00321654" w:rsidP="00D74EF9">
            <w:pPr>
              <w:jc w:val="center"/>
              <w:rPr>
                <w:del w:id="50" w:author="fang weibo" w:date="2020-09-16T18:35:00Z"/>
                <w:rFonts w:ascii="微软雅黑" w:eastAsia="微软雅黑" w:hAnsi="微软雅黑" w:cs="微软雅黑"/>
                <w:color w:val="767171" w:themeColor="background2" w:themeShade="80"/>
                <w:kern w:val="0"/>
                <w:sz w:val="15"/>
              </w:rPr>
            </w:pPr>
            <w:del w:id="51" w:author="fang weibo" w:date="2020-09-16T18:35:00Z">
              <w:r w:rsidRPr="00037530" w:rsidDel="000126DB">
                <w:rPr>
                  <w:rFonts w:asciiTheme="minorEastAsia" w:hAnsiTheme="minorEastAsia" w:cs="宋体" w:hint="eastAsia"/>
                  <w:color w:val="767171" w:themeColor="background2" w:themeShade="80"/>
                  <w:kern w:val="0"/>
                  <w:sz w:val="15"/>
                </w:rPr>
                <w:delText>（参与所有项目，如机器人</w:delText>
              </w:r>
              <w:r w:rsidRPr="00037530" w:rsidDel="000126DB">
                <w:rPr>
                  <w:rFonts w:asciiTheme="minorEastAsia" w:hAnsiTheme="minorEastAsia" w:cs="宋体"/>
                  <w:color w:val="767171" w:themeColor="background2" w:themeShade="80"/>
                  <w:kern w:val="0"/>
                  <w:sz w:val="15"/>
                </w:rPr>
                <w:delText>竞赛、</w:delText>
              </w:r>
              <w:r w:rsidRPr="00037530" w:rsidDel="000126DB">
                <w:rPr>
                  <w:rFonts w:asciiTheme="minorEastAsia" w:hAnsiTheme="minorEastAsia" w:cs="宋体" w:hint="eastAsia"/>
                  <w:color w:val="767171" w:themeColor="background2" w:themeShade="80"/>
                  <w:kern w:val="0"/>
                  <w:sz w:val="15"/>
                </w:rPr>
                <w:delText>专利</w:delText>
              </w:r>
              <w:r w:rsidRPr="00037530" w:rsidDel="000126DB">
                <w:rPr>
                  <w:rFonts w:asciiTheme="minorEastAsia" w:hAnsiTheme="minorEastAsia" w:cs="宋体"/>
                  <w:color w:val="767171" w:themeColor="background2" w:themeShade="80"/>
                  <w:kern w:val="0"/>
                  <w:sz w:val="15"/>
                </w:rPr>
                <w:delText>、自主设计</w:delText>
              </w:r>
              <w:r w:rsidRPr="00037530" w:rsidDel="000126DB">
                <w:rPr>
                  <w:rFonts w:asciiTheme="minorEastAsia" w:hAnsiTheme="minorEastAsia" w:cs="宋体" w:hint="eastAsia"/>
                  <w:color w:val="767171" w:themeColor="background2" w:themeShade="80"/>
                  <w:kern w:val="0"/>
                  <w:sz w:val="15"/>
                </w:rPr>
                <w:delText>等等,</w:delText>
              </w:r>
              <w:r w:rsidRPr="00037530" w:rsidDel="000126DB">
                <w:rPr>
                  <w:rFonts w:asciiTheme="minorEastAsia" w:hAnsiTheme="minorEastAsia" w:cs="宋体"/>
                  <w:color w:val="767171" w:themeColor="background2" w:themeShade="80"/>
                  <w:kern w:val="0"/>
                  <w:sz w:val="15"/>
                </w:rPr>
                <w:delText xml:space="preserve"> </w:delText>
              </w:r>
              <w:r w:rsidDel="000126DB">
                <w:rPr>
                  <w:rFonts w:asciiTheme="minorEastAsia" w:hAnsiTheme="minorEastAsia" w:cs="宋体" w:hint="eastAsia"/>
                  <w:color w:val="767171" w:themeColor="background2" w:themeShade="80"/>
                  <w:kern w:val="0"/>
                  <w:sz w:val="15"/>
                </w:rPr>
                <w:delText>要求</w:delText>
              </w:r>
              <w:r w:rsidDel="000126DB">
                <w:rPr>
                  <w:rFonts w:asciiTheme="minorEastAsia" w:hAnsiTheme="minorEastAsia" w:cs="宋体"/>
                  <w:color w:val="767171" w:themeColor="background2" w:themeShade="80"/>
                  <w:kern w:val="0"/>
                  <w:sz w:val="15"/>
                </w:rPr>
                <w:delText>说明项目</w:delText>
              </w:r>
              <w:r w:rsidDel="000126DB">
                <w:rPr>
                  <w:rFonts w:asciiTheme="minorEastAsia" w:hAnsiTheme="minorEastAsia" w:cs="宋体" w:hint="eastAsia"/>
                  <w:color w:val="767171" w:themeColor="background2" w:themeShade="80"/>
                  <w:kern w:val="0"/>
                  <w:sz w:val="15"/>
                </w:rPr>
                <w:delText>或</w:delText>
              </w:r>
              <w:r w:rsidDel="000126DB">
                <w:rPr>
                  <w:rFonts w:asciiTheme="minorEastAsia" w:hAnsiTheme="minorEastAsia" w:cs="宋体"/>
                  <w:color w:val="767171" w:themeColor="background2" w:themeShade="80"/>
                  <w:kern w:val="0"/>
                  <w:sz w:val="15"/>
                </w:rPr>
                <w:delText>竞赛中用到的技术内容</w:delText>
              </w:r>
              <w:r w:rsidDel="000126DB">
                <w:rPr>
                  <w:rFonts w:asciiTheme="minorEastAsia" w:hAnsiTheme="minorEastAsia" w:cs="宋体" w:hint="eastAsia"/>
                  <w:color w:val="767171" w:themeColor="background2" w:themeShade="80"/>
                  <w:kern w:val="0"/>
                  <w:sz w:val="15"/>
                </w:rPr>
                <w:delText>和</w:delText>
              </w:r>
              <w:r w:rsidDel="000126DB">
                <w:rPr>
                  <w:rFonts w:asciiTheme="minorEastAsia" w:hAnsiTheme="minorEastAsia" w:cs="宋体"/>
                  <w:color w:val="767171" w:themeColor="background2" w:themeShade="80"/>
                  <w:kern w:val="0"/>
                  <w:sz w:val="15"/>
                </w:rPr>
                <w:delText>自己实际负责的部分</w:delText>
              </w:r>
              <w:r w:rsidRPr="00037530" w:rsidDel="000126DB">
                <w:rPr>
                  <w:rFonts w:asciiTheme="minorEastAsia" w:hAnsiTheme="minorEastAsia" w:cs="宋体" w:hint="eastAsia"/>
                  <w:color w:val="767171" w:themeColor="background2" w:themeShade="80"/>
                  <w:kern w:val="0"/>
                  <w:sz w:val="15"/>
                </w:rPr>
                <w:delText>）</w:delText>
              </w:r>
            </w:del>
          </w:p>
        </w:tc>
      </w:tr>
      <w:tr w:rsidR="00321654" w:rsidDel="000126DB" w14:paraId="33EC4297" w14:textId="763E554A" w:rsidTr="00D74EF9">
        <w:trPr>
          <w:trHeight w:val="286"/>
          <w:jc w:val="center"/>
          <w:del w:id="52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4C42F7B2" w14:textId="2F1F1768" w:rsidR="00321654" w:rsidRPr="0069313D" w:rsidDel="000126DB" w:rsidRDefault="00321654" w:rsidP="00D74EF9">
            <w:pPr>
              <w:jc w:val="center"/>
              <w:rPr>
                <w:del w:id="53" w:author="fang weibo" w:date="2020-09-16T18:35:00Z"/>
                <w:rFonts w:ascii="黑体" w:eastAsia="黑体" w:hAnsi="黑体"/>
              </w:rPr>
            </w:pPr>
            <w:del w:id="54" w:author="fang weibo" w:date="2020-09-16T18:35:00Z">
              <w:r w:rsidDel="000126DB">
                <w:rPr>
                  <w:rFonts w:ascii="黑体" w:eastAsia="黑体" w:hAnsi="黑体" w:hint="eastAsia"/>
                </w:rPr>
                <w:delText>时间</w:delText>
              </w:r>
            </w:del>
          </w:p>
        </w:tc>
        <w:tc>
          <w:tcPr>
            <w:tcW w:w="1775" w:type="dxa"/>
            <w:shd w:val="clear" w:color="auto" w:fill="DBDBDB" w:themeFill="accent3" w:themeFillTint="66"/>
            <w:vAlign w:val="center"/>
          </w:tcPr>
          <w:p w14:paraId="40254EEA" w14:textId="472C4065" w:rsidR="00321654" w:rsidRPr="0069313D" w:rsidDel="000126DB" w:rsidRDefault="00321654" w:rsidP="00D74EF9">
            <w:pPr>
              <w:jc w:val="center"/>
              <w:rPr>
                <w:del w:id="55" w:author="fang weibo" w:date="2020-09-16T18:35:00Z"/>
                <w:rFonts w:ascii="黑体" w:eastAsia="黑体" w:hAnsi="黑体"/>
              </w:rPr>
            </w:pPr>
            <w:del w:id="56" w:author="fang weibo" w:date="2020-09-16T18:35:00Z">
              <w:r w:rsidDel="000126DB">
                <w:rPr>
                  <w:rFonts w:ascii="黑体" w:eastAsia="黑体" w:hAnsi="黑体" w:hint="eastAsia"/>
                </w:rPr>
                <w:delText>项目名称</w:delText>
              </w:r>
            </w:del>
          </w:p>
        </w:tc>
        <w:tc>
          <w:tcPr>
            <w:tcW w:w="5947" w:type="dxa"/>
            <w:gridSpan w:val="3"/>
            <w:tcBorders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72514C62" w14:textId="6716F192" w:rsidR="00321654" w:rsidRPr="0069313D" w:rsidDel="000126DB" w:rsidRDefault="00321654" w:rsidP="00D74EF9">
            <w:pPr>
              <w:jc w:val="center"/>
              <w:rPr>
                <w:del w:id="57" w:author="fang weibo" w:date="2020-09-16T18:35:00Z"/>
                <w:rFonts w:ascii="黑体" w:eastAsia="黑体" w:hAnsi="黑体"/>
              </w:rPr>
            </w:pPr>
            <w:del w:id="58" w:author="fang weibo" w:date="2020-09-16T18:35:00Z">
              <w:r w:rsidDel="000126DB">
                <w:rPr>
                  <w:rFonts w:ascii="黑体" w:eastAsia="黑体" w:hAnsi="黑体" w:hint="eastAsia"/>
                </w:rPr>
                <w:delText>项目描述</w:delText>
              </w:r>
            </w:del>
          </w:p>
        </w:tc>
      </w:tr>
      <w:tr w:rsidR="00321654" w:rsidDel="000126DB" w14:paraId="1836997E" w14:textId="6E8008FA" w:rsidTr="00D74EF9">
        <w:trPr>
          <w:trHeight w:val="261"/>
          <w:jc w:val="center"/>
          <w:del w:id="59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vAlign w:val="center"/>
          </w:tcPr>
          <w:p w14:paraId="09C35F6B" w14:textId="48E7240A" w:rsidR="00321654" w:rsidRPr="00A020EE" w:rsidDel="000126DB" w:rsidRDefault="00321654" w:rsidP="00D74EF9">
            <w:pPr>
              <w:jc w:val="center"/>
              <w:rPr>
                <w:del w:id="60" w:author="fang weibo" w:date="2020-09-16T18:35:00Z"/>
              </w:rPr>
            </w:pPr>
            <w:del w:id="61" w:author="fang weibo" w:date="2020-09-16T18:35:00Z">
              <w:r w:rsidRPr="00C1272F"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kern w:val="0"/>
                  <w:sz w:val="15"/>
                </w:rPr>
                <w:delText>2019.1.25~2019.2.3</w:delText>
              </w:r>
            </w:del>
          </w:p>
        </w:tc>
        <w:tc>
          <w:tcPr>
            <w:tcW w:w="1775" w:type="dxa"/>
            <w:vAlign w:val="center"/>
          </w:tcPr>
          <w:p w14:paraId="27304711" w14:textId="3088D4C3" w:rsidR="00321654" w:rsidRPr="00200F7C" w:rsidDel="000126DB" w:rsidRDefault="00321654" w:rsidP="00D74EF9">
            <w:pPr>
              <w:spacing w:line="360" w:lineRule="auto"/>
              <w:jc w:val="center"/>
              <w:rPr>
                <w:del w:id="62" w:author="fang weibo" w:date="2020-09-16T18:35:00Z"/>
                <w:rFonts w:ascii="黑体" w:eastAsia="黑体" w:hAnsi="黑体"/>
              </w:rPr>
            </w:pPr>
            <w:del w:id="63" w:author="fang weibo" w:date="2020-09-16T18:35:00Z">
              <w:r w:rsidRPr="00C1272F"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kern w:val="0"/>
                  <w:sz w:val="15"/>
                </w:rPr>
                <w:delText>RoboMaster2019冬令营</w:delText>
              </w:r>
            </w:del>
          </w:p>
        </w:tc>
        <w:tc>
          <w:tcPr>
            <w:tcW w:w="5947" w:type="dxa"/>
            <w:gridSpan w:val="3"/>
            <w:tcBorders>
              <w:right w:val="thickThinMediumGap" w:sz="12" w:space="0" w:color="auto"/>
            </w:tcBorders>
            <w:vAlign w:val="center"/>
          </w:tcPr>
          <w:p w14:paraId="02231DB0" w14:textId="4CD04F53" w:rsidR="00321654" w:rsidRPr="000C2E07" w:rsidDel="000126DB" w:rsidRDefault="00321654" w:rsidP="00D74EF9">
            <w:pPr>
              <w:spacing w:line="360" w:lineRule="auto"/>
              <w:jc w:val="left"/>
              <w:rPr>
                <w:del w:id="64" w:author="fang weibo" w:date="2020-09-16T18:35:00Z"/>
              </w:rPr>
            </w:pPr>
            <w:del w:id="65" w:author="fang weibo" w:date="2020-09-16T18:35:00Z">
              <w:r w:rsidRPr="00C1272F"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例</w:delText>
              </w:r>
              <w:r w:rsidRPr="00C1272F"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sz w:val="15"/>
                </w:rPr>
                <w:delText>：</w:delText>
              </w:r>
              <w:r w:rsidRPr="00C1272F"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两台改装的全自动底盘在迷宫内寻找密文密钥，发现密文密钥后，抓取去解密区交接给自动解密机器人。解密机器人解密出密文信息。在</w:delText>
              </w:r>
              <w:r w:rsidRPr="00C1272F"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sz w:val="15"/>
                </w:rPr>
                <w:delText>这个项目中主要使用了</w:delText>
              </w:r>
              <w:r w:rsidRPr="00C1272F"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PID</w:delText>
              </w:r>
              <w:r w:rsidRPr="00C1272F"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sz w:val="15"/>
                </w:rPr>
                <w:delText>控制</w:delText>
              </w:r>
              <w:r w:rsidRPr="00C1272F"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、</w:delText>
              </w:r>
              <w:r w:rsidRPr="00C1272F"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sz w:val="15"/>
                </w:rPr>
                <w:delText>传感器融合以及定位导航的技术内容，在营期间我主要负责了</w:delText>
              </w:r>
              <w:r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机器人运动</w:delText>
              </w:r>
              <w:r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sz w:val="15"/>
                </w:rPr>
                <w:delText>控制部分</w:delText>
              </w:r>
              <w:r w:rsidRPr="00C1272F"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，</w:delText>
              </w:r>
              <w:r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使用了</w:delText>
              </w:r>
              <w:r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sz w:val="15"/>
                </w:rPr>
                <w:delText>红外光电模</w:delText>
              </w:r>
              <w:r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传感器</w:delText>
              </w:r>
              <w:r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sz w:val="15"/>
                </w:rPr>
                <w:delText>以及融合场地RIFD坐标数据进行定位并</w:delText>
              </w:r>
              <w:r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控制</w:delText>
              </w:r>
              <w:r w:rsidDel="000126DB">
                <w:rPr>
                  <w:rFonts w:ascii="微软雅黑" w:eastAsia="微软雅黑" w:hAnsi="微软雅黑" w:cs="微软雅黑"/>
                  <w:i/>
                  <w:color w:val="767171" w:themeColor="background2" w:themeShade="80"/>
                  <w:sz w:val="15"/>
                </w:rPr>
                <w:delText>机器人</w:delText>
              </w:r>
              <w:r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运动</w:delText>
              </w:r>
              <w:r w:rsidRPr="00C1272F" w:rsidDel="000126DB">
                <w:rPr>
                  <w:rFonts w:ascii="微软雅黑" w:eastAsia="微软雅黑" w:hAnsi="微软雅黑" w:cs="微软雅黑" w:hint="eastAsia"/>
                  <w:i/>
                  <w:color w:val="767171" w:themeColor="background2" w:themeShade="80"/>
                  <w:sz w:val="15"/>
                </w:rPr>
                <w:delText>。</w:delText>
              </w:r>
            </w:del>
          </w:p>
        </w:tc>
      </w:tr>
      <w:tr w:rsidR="00321654" w:rsidDel="000126DB" w14:paraId="4C08EB48" w14:textId="456F7AE3" w:rsidTr="00D74EF9">
        <w:trPr>
          <w:trHeight w:val="286"/>
          <w:jc w:val="center"/>
          <w:del w:id="66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vAlign w:val="center"/>
          </w:tcPr>
          <w:p w14:paraId="01AB453B" w14:textId="40E55941" w:rsidR="00321654" w:rsidDel="000126DB" w:rsidRDefault="00321654" w:rsidP="00D74EF9">
            <w:pPr>
              <w:jc w:val="center"/>
              <w:rPr>
                <w:del w:id="67" w:author="fang weibo" w:date="2020-09-16T18:35:00Z"/>
              </w:rPr>
            </w:pPr>
          </w:p>
        </w:tc>
        <w:tc>
          <w:tcPr>
            <w:tcW w:w="1775" w:type="dxa"/>
            <w:vAlign w:val="center"/>
          </w:tcPr>
          <w:p w14:paraId="228B935F" w14:textId="399DE4F6" w:rsidR="00321654" w:rsidRPr="00200F7C" w:rsidDel="000126DB" w:rsidRDefault="00321654" w:rsidP="00D74EF9">
            <w:pPr>
              <w:spacing w:line="360" w:lineRule="auto"/>
              <w:jc w:val="center"/>
              <w:rPr>
                <w:del w:id="68" w:author="fang weibo" w:date="2020-09-16T18:35:00Z"/>
                <w:rFonts w:ascii="黑体" w:eastAsia="黑体" w:hAnsi="黑体"/>
              </w:rPr>
            </w:pPr>
          </w:p>
        </w:tc>
        <w:tc>
          <w:tcPr>
            <w:tcW w:w="5947" w:type="dxa"/>
            <w:gridSpan w:val="3"/>
            <w:tcBorders>
              <w:right w:val="thickThinMediumGap" w:sz="12" w:space="0" w:color="auto"/>
            </w:tcBorders>
            <w:vAlign w:val="center"/>
          </w:tcPr>
          <w:p w14:paraId="5FA15A0F" w14:textId="79657CBE" w:rsidR="00321654" w:rsidRPr="000C2E07" w:rsidDel="000126DB" w:rsidRDefault="00321654" w:rsidP="00D74EF9">
            <w:pPr>
              <w:spacing w:line="360" w:lineRule="auto"/>
              <w:jc w:val="left"/>
              <w:rPr>
                <w:del w:id="69" w:author="fang weibo" w:date="2020-09-16T18:35:00Z"/>
              </w:rPr>
            </w:pPr>
          </w:p>
        </w:tc>
      </w:tr>
      <w:tr w:rsidR="00321654" w:rsidDel="000126DB" w14:paraId="49D446AC" w14:textId="53D2A054" w:rsidTr="00D74EF9">
        <w:trPr>
          <w:trHeight w:val="304"/>
          <w:jc w:val="center"/>
          <w:del w:id="70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vAlign w:val="center"/>
          </w:tcPr>
          <w:p w14:paraId="0D371056" w14:textId="60CA25AA" w:rsidR="00321654" w:rsidDel="000126DB" w:rsidRDefault="00321654" w:rsidP="00D74EF9">
            <w:pPr>
              <w:jc w:val="center"/>
              <w:rPr>
                <w:del w:id="71" w:author="fang weibo" w:date="2020-09-16T18:35:00Z"/>
              </w:rPr>
            </w:pPr>
          </w:p>
        </w:tc>
        <w:tc>
          <w:tcPr>
            <w:tcW w:w="1775" w:type="dxa"/>
            <w:vAlign w:val="center"/>
          </w:tcPr>
          <w:p w14:paraId="147A6B4B" w14:textId="4613C45F" w:rsidR="00321654" w:rsidRPr="00200F7C" w:rsidDel="000126DB" w:rsidRDefault="00321654" w:rsidP="00D74EF9">
            <w:pPr>
              <w:spacing w:line="360" w:lineRule="auto"/>
              <w:jc w:val="center"/>
              <w:rPr>
                <w:del w:id="72" w:author="fang weibo" w:date="2020-09-16T18:35:00Z"/>
                <w:rFonts w:ascii="黑体" w:eastAsia="黑体" w:hAnsi="黑体"/>
              </w:rPr>
            </w:pPr>
          </w:p>
        </w:tc>
        <w:tc>
          <w:tcPr>
            <w:tcW w:w="5947" w:type="dxa"/>
            <w:gridSpan w:val="3"/>
            <w:tcBorders>
              <w:right w:val="thickThinMediumGap" w:sz="12" w:space="0" w:color="auto"/>
            </w:tcBorders>
            <w:vAlign w:val="center"/>
          </w:tcPr>
          <w:p w14:paraId="3772CAA1" w14:textId="7F6153A3" w:rsidR="00321654" w:rsidDel="000126DB" w:rsidRDefault="00321654" w:rsidP="00D74EF9">
            <w:pPr>
              <w:spacing w:line="360" w:lineRule="auto"/>
              <w:jc w:val="left"/>
              <w:rPr>
                <w:del w:id="73" w:author="fang weibo" w:date="2020-09-16T18:35:00Z"/>
              </w:rPr>
            </w:pPr>
          </w:p>
        </w:tc>
      </w:tr>
      <w:tr w:rsidR="00321654" w:rsidDel="000126DB" w14:paraId="70C659A2" w14:textId="3854EB34" w:rsidTr="00D74EF9">
        <w:trPr>
          <w:trHeight w:val="304"/>
          <w:jc w:val="center"/>
          <w:del w:id="74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vAlign w:val="center"/>
          </w:tcPr>
          <w:p w14:paraId="6FA8198F" w14:textId="525DAA21" w:rsidR="00321654" w:rsidDel="000126DB" w:rsidRDefault="00321654" w:rsidP="00D74EF9">
            <w:pPr>
              <w:jc w:val="center"/>
              <w:rPr>
                <w:del w:id="75" w:author="fang weibo" w:date="2020-09-16T18:35:00Z"/>
              </w:rPr>
            </w:pPr>
          </w:p>
        </w:tc>
        <w:tc>
          <w:tcPr>
            <w:tcW w:w="1775" w:type="dxa"/>
            <w:vAlign w:val="center"/>
          </w:tcPr>
          <w:p w14:paraId="1EE9846D" w14:textId="6E54983D" w:rsidR="00321654" w:rsidRPr="00200F7C" w:rsidDel="000126DB" w:rsidRDefault="00321654" w:rsidP="00D74EF9">
            <w:pPr>
              <w:spacing w:line="360" w:lineRule="auto"/>
              <w:jc w:val="center"/>
              <w:rPr>
                <w:del w:id="76" w:author="fang weibo" w:date="2020-09-16T18:35:00Z"/>
                <w:rFonts w:ascii="黑体" w:eastAsia="黑体" w:hAnsi="黑体"/>
              </w:rPr>
            </w:pPr>
          </w:p>
        </w:tc>
        <w:tc>
          <w:tcPr>
            <w:tcW w:w="5947" w:type="dxa"/>
            <w:gridSpan w:val="3"/>
            <w:tcBorders>
              <w:right w:val="thickThinMediumGap" w:sz="12" w:space="0" w:color="auto"/>
            </w:tcBorders>
            <w:vAlign w:val="center"/>
          </w:tcPr>
          <w:p w14:paraId="7F8A1EA3" w14:textId="3E615DB6" w:rsidR="00321654" w:rsidDel="000126DB" w:rsidRDefault="00321654" w:rsidP="00D74EF9">
            <w:pPr>
              <w:spacing w:line="360" w:lineRule="auto"/>
              <w:jc w:val="left"/>
              <w:rPr>
                <w:del w:id="77" w:author="fang weibo" w:date="2020-09-16T18:35:00Z"/>
              </w:rPr>
            </w:pPr>
          </w:p>
        </w:tc>
      </w:tr>
      <w:tr w:rsidR="00321654" w:rsidDel="000126DB" w14:paraId="61D11FA0" w14:textId="26B59678" w:rsidTr="0017581F">
        <w:trPr>
          <w:trHeight w:val="358"/>
          <w:jc w:val="center"/>
          <w:del w:id="78" w:author="fang weibo" w:date="2020-09-16T18:35:00Z"/>
        </w:trPr>
        <w:tc>
          <w:tcPr>
            <w:tcW w:w="8958" w:type="dxa"/>
            <w:gridSpan w:val="5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046996F6" w14:textId="4487BEF5" w:rsidR="00321654" w:rsidRPr="0069313D" w:rsidDel="000126DB" w:rsidRDefault="00321654" w:rsidP="00D74EF9">
            <w:pPr>
              <w:jc w:val="center"/>
              <w:rPr>
                <w:del w:id="79" w:author="fang weibo" w:date="2020-09-16T18:35:00Z"/>
                <w:rFonts w:ascii="黑体" w:eastAsia="黑体" w:hAnsi="黑体"/>
              </w:rPr>
            </w:pPr>
            <w:del w:id="80" w:author="fang weibo" w:date="2020-09-16T18:35:00Z">
              <w:r w:rsidDel="000126DB">
                <w:rPr>
                  <w:rFonts w:ascii="黑体" w:eastAsia="黑体" w:hAnsi="黑体" w:hint="eastAsia"/>
                </w:rPr>
                <w:delText>获奖经历</w:delText>
              </w:r>
            </w:del>
          </w:p>
        </w:tc>
      </w:tr>
      <w:tr w:rsidR="00321654" w:rsidDel="000126DB" w14:paraId="6CB6C7B2" w14:textId="1D13D484" w:rsidTr="00D74EF9">
        <w:trPr>
          <w:trHeight w:val="223"/>
          <w:jc w:val="center"/>
          <w:del w:id="81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2EB7292C" w14:textId="668D6303" w:rsidR="00321654" w:rsidRPr="0069313D" w:rsidDel="000126DB" w:rsidRDefault="00321654" w:rsidP="00D74EF9">
            <w:pPr>
              <w:jc w:val="center"/>
              <w:rPr>
                <w:del w:id="82" w:author="fang weibo" w:date="2020-09-16T18:35:00Z"/>
                <w:rFonts w:ascii="黑体" w:eastAsia="黑体" w:hAnsi="黑体"/>
              </w:rPr>
            </w:pPr>
            <w:del w:id="83" w:author="fang weibo" w:date="2020-09-16T18:35:00Z">
              <w:r w:rsidDel="000126DB">
                <w:rPr>
                  <w:rFonts w:ascii="黑体" w:eastAsia="黑体" w:hAnsi="黑体" w:hint="eastAsia"/>
                </w:rPr>
                <w:delText>时间</w:delText>
              </w:r>
            </w:del>
          </w:p>
        </w:tc>
        <w:tc>
          <w:tcPr>
            <w:tcW w:w="1775" w:type="dxa"/>
            <w:shd w:val="clear" w:color="auto" w:fill="DBDBDB" w:themeFill="accent3" w:themeFillTint="66"/>
            <w:vAlign w:val="center"/>
          </w:tcPr>
          <w:p w14:paraId="43B353FA" w14:textId="30212833" w:rsidR="00321654" w:rsidRPr="0069313D" w:rsidDel="000126DB" w:rsidRDefault="00321654" w:rsidP="00D74EF9">
            <w:pPr>
              <w:jc w:val="center"/>
              <w:rPr>
                <w:del w:id="84" w:author="fang weibo" w:date="2020-09-16T18:35:00Z"/>
                <w:rFonts w:ascii="黑体" w:eastAsia="黑体" w:hAnsi="黑体"/>
              </w:rPr>
            </w:pPr>
            <w:del w:id="85" w:author="fang weibo" w:date="2020-09-16T18:35:00Z">
              <w:r w:rsidDel="000126DB">
                <w:rPr>
                  <w:rFonts w:ascii="黑体" w:eastAsia="黑体" w:hAnsi="黑体" w:hint="eastAsia"/>
                </w:rPr>
                <w:delText>奖项</w:delText>
              </w:r>
            </w:del>
          </w:p>
        </w:tc>
        <w:tc>
          <w:tcPr>
            <w:tcW w:w="5947" w:type="dxa"/>
            <w:gridSpan w:val="3"/>
            <w:tcBorders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51A9733D" w14:textId="14EE8292" w:rsidR="00321654" w:rsidRPr="0069313D" w:rsidDel="000126DB" w:rsidRDefault="00321654" w:rsidP="00D74EF9">
            <w:pPr>
              <w:jc w:val="center"/>
              <w:rPr>
                <w:del w:id="86" w:author="fang weibo" w:date="2020-09-16T18:35:00Z"/>
                <w:rFonts w:ascii="黑体" w:eastAsia="黑体" w:hAnsi="黑体"/>
              </w:rPr>
            </w:pPr>
            <w:del w:id="87" w:author="fang weibo" w:date="2020-09-16T18:35:00Z">
              <w:r w:rsidDel="000126DB">
                <w:rPr>
                  <w:rFonts w:ascii="黑体" w:eastAsia="黑体" w:hAnsi="黑体" w:hint="eastAsia"/>
                </w:rPr>
                <w:delText>描述</w:delText>
              </w:r>
            </w:del>
          </w:p>
        </w:tc>
      </w:tr>
      <w:tr w:rsidR="00321654" w:rsidDel="000126DB" w14:paraId="55F940C3" w14:textId="4EDE804F" w:rsidTr="00D74EF9">
        <w:trPr>
          <w:trHeight w:val="223"/>
          <w:jc w:val="center"/>
          <w:del w:id="88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vAlign w:val="center"/>
          </w:tcPr>
          <w:p w14:paraId="3B17DE04" w14:textId="1CCC7C49" w:rsidR="00321654" w:rsidDel="000126DB" w:rsidRDefault="00321654" w:rsidP="00D74EF9">
            <w:pPr>
              <w:jc w:val="center"/>
              <w:rPr>
                <w:del w:id="89" w:author="fang weibo" w:date="2020-09-16T18:35:00Z"/>
              </w:rPr>
            </w:pPr>
          </w:p>
        </w:tc>
        <w:tc>
          <w:tcPr>
            <w:tcW w:w="1775" w:type="dxa"/>
            <w:tcBorders>
              <w:right w:val="single" w:sz="4" w:space="0" w:color="auto"/>
            </w:tcBorders>
            <w:vAlign w:val="center"/>
          </w:tcPr>
          <w:p w14:paraId="1DAD1E17" w14:textId="6BC8B610" w:rsidR="00321654" w:rsidDel="000126DB" w:rsidRDefault="00321654" w:rsidP="00D74EF9">
            <w:pPr>
              <w:spacing w:line="360" w:lineRule="auto"/>
              <w:jc w:val="center"/>
              <w:rPr>
                <w:del w:id="90" w:author="fang weibo" w:date="2020-09-16T18:35:00Z"/>
              </w:rPr>
            </w:pPr>
          </w:p>
        </w:tc>
        <w:tc>
          <w:tcPr>
            <w:tcW w:w="5947" w:type="dxa"/>
            <w:gridSpan w:val="3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5681BA5" w14:textId="0DFD70D6" w:rsidR="00321654" w:rsidRPr="004E787A" w:rsidDel="000126DB" w:rsidRDefault="00321654" w:rsidP="00D74EF9">
            <w:pPr>
              <w:spacing w:line="360" w:lineRule="auto"/>
              <w:jc w:val="left"/>
              <w:rPr>
                <w:del w:id="91" w:author="fang weibo" w:date="2020-09-16T18:35:00Z"/>
              </w:rPr>
            </w:pPr>
          </w:p>
        </w:tc>
      </w:tr>
      <w:tr w:rsidR="00321654" w:rsidDel="000126DB" w14:paraId="636E7A9A" w14:textId="5D180C07" w:rsidTr="00D74EF9">
        <w:trPr>
          <w:trHeight w:val="223"/>
          <w:jc w:val="center"/>
          <w:del w:id="92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vAlign w:val="center"/>
          </w:tcPr>
          <w:p w14:paraId="56365F0A" w14:textId="48ED23E0" w:rsidR="00321654" w:rsidDel="000126DB" w:rsidRDefault="00321654" w:rsidP="00D74EF9">
            <w:pPr>
              <w:jc w:val="center"/>
              <w:rPr>
                <w:del w:id="93" w:author="fang weibo" w:date="2020-09-16T18:35:00Z"/>
              </w:rPr>
            </w:pPr>
          </w:p>
        </w:tc>
        <w:tc>
          <w:tcPr>
            <w:tcW w:w="1775" w:type="dxa"/>
            <w:tcBorders>
              <w:right w:val="single" w:sz="4" w:space="0" w:color="auto"/>
            </w:tcBorders>
            <w:vAlign w:val="center"/>
          </w:tcPr>
          <w:p w14:paraId="7EE8F98A" w14:textId="4C8625A9" w:rsidR="00321654" w:rsidDel="000126DB" w:rsidRDefault="00321654" w:rsidP="00D74EF9">
            <w:pPr>
              <w:spacing w:line="360" w:lineRule="auto"/>
              <w:jc w:val="center"/>
              <w:rPr>
                <w:del w:id="94" w:author="fang weibo" w:date="2020-09-16T18:35:00Z"/>
              </w:rPr>
            </w:pPr>
          </w:p>
        </w:tc>
        <w:tc>
          <w:tcPr>
            <w:tcW w:w="5947" w:type="dxa"/>
            <w:gridSpan w:val="3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4ABA2D73" w14:textId="515FA3B4" w:rsidR="00321654" w:rsidRPr="004E787A" w:rsidDel="000126DB" w:rsidRDefault="00321654" w:rsidP="00D74EF9">
            <w:pPr>
              <w:spacing w:line="360" w:lineRule="auto"/>
              <w:jc w:val="left"/>
              <w:rPr>
                <w:del w:id="95" w:author="fang weibo" w:date="2020-09-16T18:35:00Z"/>
              </w:rPr>
            </w:pPr>
          </w:p>
        </w:tc>
      </w:tr>
      <w:tr w:rsidR="00321654" w:rsidDel="000126DB" w14:paraId="5344CABA" w14:textId="59097697" w:rsidTr="00D74EF9">
        <w:trPr>
          <w:trHeight w:val="223"/>
          <w:jc w:val="center"/>
          <w:del w:id="96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vAlign w:val="center"/>
          </w:tcPr>
          <w:p w14:paraId="20626061" w14:textId="7E924800" w:rsidR="00321654" w:rsidDel="000126DB" w:rsidRDefault="00321654" w:rsidP="00D74EF9">
            <w:pPr>
              <w:jc w:val="center"/>
              <w:rPr>
                <w:del w:id="97" w:author="fang weibo" w:date="2020-09-16T18:35:00Z"/>
              </w:rPr>
            </w:pPr>
          </w:p>
        </w:tc>
        <w:tc>
          <w:tcPr>
            <w:tcW w:w="1775" w:type="dxa"/>
            <w:tcBorders>
              <w:right w:val="single" w:sz="4" w:space="0" w:color="auto"/>
            </w:tcBorders>
            <w:vAlign w:val="center"/>
          </w:tcPr>
          <w:p w14:paraId="79183B6E" w14:textId="4CE11193" w:rsidR="00321654" w:rsidDel="000126DB" w:rsidRDefault="00321654" w:rsidP="00D74EF9">
            <w:pPr>
              <w:spacing w:line="360" w:lineRule="auto"/>
              <w:jc w:val="center"/>
              <w:rPr>
                <w:del w:id="98" w:author="fang weibo" w:date="2020-09-16T18:35:00Z"/>
              </w:rPr>
            </w:pPr>
          </w:p>
        </w:tc>
        <w:tc>
          <w:tcPr>
            <w:tcW w:w="5947" w:type="dxa"/>
            <w:gridSpan w:val="3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31ACF521" w14:textId="716C0BB1" w:rsidR="00321654" w:rsidRPr="004E787A" w:rsidDel="000126DB" w:rsidRDefault="00321654" w:rsidP="00D74EF9">
            <w:pPr>
              <w:spacing w:line="360" w:lineRule="auto"/>
              <w:jc w:val="left"/>
              <w:rPr>
                <w:del w:id="99" w:author="fang weibo" w:date="2020-09-16T18:35:00Z"/>
              </w:rPr>
            </w:pPr>
          </w:p>
        </w:tc>
      </w:tr>
      <w:tr w:rsidR="00321654" w:rsidDel="000126DB" w14:paraId="74D14571" w14:textId="0769C996" w:rsidTr="00D74EF9">
        <w:trPr>
          <w:trHeight w:val="223"/>
          <w:jc w:val="center"/>
          <w:del w:id="100" w:author="fang weibo" w:date="2020-09-16T18:35:00Z"/>
        </w:trPr>
        <w:tc>
          <w:tcPr>
            <w:tcW w:w="1236" w:type="dxa"/>
            <w:tcBorders>
              <w:left w:val="thinThickMediumGap" w:sz="12" w:space="0" w:color="auto"/>
            </w:tcBorders>
            <w:vAlign w:val="center"/>
          </w:tcPr>
          <w:p w14:paraId="11223650" w14:textId="5B177145" w:rsidR="00321654" w:rsidDel="000126DB" w:rsidRDefault="00321654" w:rsidP="00D74EF9">
            <w:pPr>
              <w:jc w:val="center"/>
              <w:rPr>
                <w:del w:id="101" w:author="fang weibo" w:date="2020-09-16T18:35:00Z"/>
              </w:rPr>
            </w:pPr>
          </w:p>
        </w:tc>
        <w:tc>
          <w:tcPr>
            <w:tcW w:w="1775" w:type="dxa"/>
            <w:tcBorders>
              <w:right w:val="single" w:sz="4" w:space="0" w:color="auto"/>
            </w:tcBorders>
            <w:vAlign w:val="center"/>
          </w:tcPr>
          <w:p w14:paraId="688A4E63" w14:textId="2D614BEB" w:rsidR="00321654" w:rsidDel="000126DB" w:rsidRDefault="00321654" w:rsidP="00D74EF9">
            <w:pPr>
              <w:spacing w:line="360" w:lineRule="auto"/>
              <w:jc w:val="center"/>
              <w:rPr>
                <w:del w:id="102" w:author="fang weibo" w:date="2020-09-16T18:35:00Z"/>
              </w:rPr>
            </w:pPr>
          </w:p>
        </w:tc>
        <w:tc>
          <w:tcPr>
            <w:tcW w:w="5947" w:type="dxa"/>
            <w:gridSpan w:val="3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CEE1611" w14:textId="08AA46C6" w:rsidR="00321654" w:rsidRPr="004E787A" w:rsidDel="000126DB" w:rsidRDefault="00321654" w:rsidP="00D74EF9">
            <w:pPr>
              <w:spacing w:line="360" w:lineRule="auto"/>
              <w:jc w:val="left"/>
              <w:rPr>
                <w:del w:id="103" w:author="fang weibo" w:date="2020-09-16T18:35:00Z"/>
              </w:rPr>
            </w:pPr>
          </w:p>
        </w:tc>
      </w:tr>
      <w:tr w:rsidR="00321654" w:rsidDel="000126DB" w14:paraId="17D644C7" w14:textId="0E4EFF28" w:rsidTr="00D74EF9">
        <w:trPr>
          <w:trHeight w:val="328"/>
          <w:jc w:val="center"/>
          <w:del w:id="104" w:author="fang weibo" w:date="2020-09-16T18:35:00Z"/>
        </w:trPr>
        <w:tc>
          <w:tcPr>
            <w:tcW w:w="8958" w:type="dxa"/>
            <w:gridSpan w:val="5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1B61F3E4" w14:textId="283B844B" w:rsidR="00321654" w:rsidRPr="000A71EE" w:rsidDel="000126DB" w:rsidRDefault="00321654" w:rsidP="00D74EF9">
            <w:pPr>
              <w:jc w:val="center"/>
              <w:rPr>
                <w:del w:id="105" w:author="fang weibo" w:date="2020-09-16T18:35:00Z"/>
                <w:rFonts w:ascii="黑体" w:eastAsia="黑体" w:hAnsi="黑体"/>
              </w:rPr>
            </w:pPr>
            <w:del w:id="106" w:author="fang weibo" w:date="2020-09-16T18:35:00Z">
              <w:r w:rsidRPr="00C81C3B" w:rsidDel="000126DB">
                <w:rPr>
                  <w:rFonts w:ascii="黑体" w:eastAsia="黑体" w:hAnsi="黑体" w:hint="eastAsia"/>
                </w:rPr>
                <w:delText>编程语言</w:delText>
              </w:r>
              <w:r w:rsidRPr="00C81C3B" w:rsidDel="000126DB">
                <w:rPr>
                  <w:rFonts w:ascii="黑体" w:eastAsia="黑体" w:hAnsi="黑体"/>
                </w:rPr>
                <w:delText>、软件和工业技能</w:delText>
              </w:r>
            </w:del>
          </w:p>
        </w:tc>
      </w:tr>
      <w:tr w:rsidR="00321654" w:rsidDel="000126DB" w14:paraId="0AF0EFB5" w14:textId="5DE2CB0D" w:rsidTr="00D74EF9">
        <w:trPr>
          <w:trHeight w:val="644"/>
          <w:jc w:val="center"/>
          <w:del w:id="107" w:author="fang weibo" w:date="2020-09-16T18:35:00Z"/>
        </w:trPr>
        <w:tc>
          <w:tcPr>
            <w:tcW w:w="8958" w:type="dxa"/>
            <w:gridSpan w:val="5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auto"/>
            <w:vAlign w:val="center"/>
          </w:tcPr>
          <w:p w14:paraId="12193CB2" w14:textId="079F5948" w:rsidR="00321654" w:rsidDel="000126DB" w:rsidRDefault="00321654" w:rsidP="00D74EF9">
            <w:pPr>
              <w:rPr>
                <w:del w:id="108" w:author="fang weibo" w:date="2020-09-16T18:35:00Z"/>
                <w:rFonts w:ascii="黑体" w:eastAsia="黑体" w:hAnsi="黑体"/>
              </w:rPr>
            </w:pPr>
          </w:p>
          <w:p w14:paraId="6D3A2731" w14:textId="0730D808" w:rsidR="00321654" w:rsidDel="000126DB" w:rsidRDefault="00321654" w:rsidP="00D74EF9">
            <w:pPr>
              <w:rPr>
                <w:del w:id="109" w:author="fang weibo" w:date="2020-09-16T18:35:00Z"/>
                <w:rFonts w:ascii="黑体" w:eastAsia="黑体" w:hAnsi="黑体"/>
              </w:rPr>
            </w:pPr>
          </w:p>
          <w:p w14:paraId="6AFE7B48" w14:textId="77DC5935" w:rsidR="00321654" w:rsidDel="000126DB" w:rsidRDefault="00321654" w:rsidP="00D74EF9">
            <w:pPr>
              <w:rPr>
                <w:del w:id="110" w:author="fang weibo" w:date="2020-09-16T18:35:00Z"/>
                <w:rFonts w:ascii="黑体" w:eastAsia="黑体" w:hAnsi="黑体"/>
              </w:rPr>
            </w:pPr>
          </w:p>
          <w:p w14:paraId="3FCC7C5B" w14:textId="5B575032" w:rsidR="00321654" w:rsidDel="000126DB" w:rsidRDefault="00321654" w:rsidP="00D74EF9">
            <w:pPr>
              <w:rPr>
                <w:del w:id="111" w:author="fang weibo" w:date="2020-09-16T18:35:00Z"/>
                <w:rFonts w:ascii="黑体" w:eastAsia="黑体" w:hAnsi="黑体"/>
              </w:rPr>
            </w:pPr>
          </w:p>
          <w:p w14:paraId="22CB8AFF" w14:textId="3FAC7770" w:rsidR="00321654" w:rsidDel="000126DB" w:rsidRDefault="00321654" w:rsidP="00D74EF9">
            <w:pPr>
              <w:rPr>
                <w:del w:id="112" w:author="fang weibo" w:date="2020-09-16T18:35:00Z"/>
                <w:rFonts w:ascii="黑体" w:eastAsia="黑体" w:hAnsi="黑体"/>
              </w:rPr>
            </w:pPr>
          </w:p>
          <w:p w14:paraId="75A02D9A" w14:textId="566EE565" w:rsidR="00321654" w:rsidDel="000126DB" w:rsidRDefault="00321654" w:rsidP="00D74EF9">
            <w:pPr>
              <w:rPr>
                <w:del w:id="113" w:author="fang weibo" w:date="2020-09-16T18:35:00Z"/>
                <w:rFonts w:ascii="黑体" w:eastAsia="黑体" w:hAnsi="黑体"/>
              </w:rPr>
            </w:pPr>
          </w:p>
          <w:p w14:paraId="1D026C67" w14:textId="77632822" w:rsidR="00321654" w:rsidDel="000126DB" w:rsidRDefault="00321654" w:rsidP="00D74EF9">
            <w:pPr>
              <w:rPr>
                <w:del w:id="114" w:author="fang weibo" w:date="2020-09-16T18:35:00Z"/>
                <w:rFonts w:ascii="黑体" w:eastAsia="黑体" w:hAnsi="黑体"/>
              </w:rPr>
            </w:pPr>
          </w:p>
          <w:p w14:paraId="01055DD9" w14:textId="32079564" w:rsidR="00321654" w:rsidDel="000126DB" w:rsidRDefault="00321654" w:rsidP="00D74EF9">
            <w:pPr>
              <w:rPr>
                <w:del w:id="115" w:author="fang weibo" w:date="2020-09-16T18:35:00Z"/>
                <w:rFonts w:ascii="黑体" w:eastAsia="黑体" w:hAnsi="黑体"/>
              </w:rPr>
            </w:pPr>
          </w:p>
          <w:p w14:paraId="45EE0AAC" w14:textId="67FAECAD" w:rsidR="00321654" w:rsidDel="000126DB" w:rsidRDefault="00321654" w:rsidP="00D74EF9">
            <w:pPr>
              <w:rPr>
                <w:del w:id="116" w:author="fang weibo" w:date="2020-09-16T18:35:00Z"/>
                <w:rFonts w:ascii="黑体" w:eastAsia="黑体" w:hAnsi="黑体"/>
              </w:rPr>
            </w:pPr>
          </w:p>
          <w:p w14:paraId="581C5535" w14:textId="20569067" w:rsidR="00321654" w:rsidDel="000126DB" w:rsidRDefault="00321654" w:rsidP="00D74EF9">
            <w:pPr>
              <w:rPr>
                <w:del w:id="117" w:author="fang weibo" w:date="2020-09-16T18:35:00Z"/>
                <w:rFonts w:ascii="黑体" w:eastAsia="黑体" w:hAnsi="黑体"/>
              </w:rPr>
            </w:pPr>
          </w:p>
          <w:p w14:paraId="51FDA6B3" w14:textId="33EE73F2" w:rsidR="00321654" w:rsidRPr="004F0F96" w:rsidDel="000126DB" w:rsidRDefault="00321654" w:rsidP="00D74EF9">
            <w:pPr>
              <w:rPr>
                <w:del w:id="118" w:author="fang weibo" w:date="2020-09-16T18:35:00Z"/>
                <w:rFonts w:ascii="黑体" w:eastAsia="黑体" w:hAnsi="黑体"/>
              </w:rPr>
            </w:pPr>
          </w:p>
        </w:tc>
      </w:tr>
    </w:tbl>
    <w:p w14:paraId="58289B97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（以下题目</w:t>
      </w:r>
      <w:r w:rsidRPr="00F424F2">
        <w:rPr>
          <w:rFonts w:ascii="微软雅黑" w:eastAsia="微软雅黑" w:hAnsi="微软雅黑"/>
        </w:rPr>
        <w:t>仅作为</w:t>
      </w:r>
      <w:r w:rsidRPr="00F424F2">
        <w:rPr>
          <w:rFonts w:ascii="微软雅黑" w:eastAsia="微软雅黑" w:hAnsi="微软雅黑" w:hint="eastAsia"/>
        </w:rPr>
        <w:t>引导</w:t>
      </w:r>
      <w:r w:rsidRPr="00F424F2">
        <w:rPr>
          <w:rFonts w:ascii="微软雅黑" w:eastAsia="微软雅黑" w:hAnsi="微软雅黑"/>
        </w:rPr>
        <w:t>大家</w:t>
      </w:r>
      <w:r w:rsidRPr="00F424F2">
        <w:rPr>
          <w:rFonts w:ascii="微软雅黑" w:eastAsia="微软雅黑" w:hAnsi="微软雅黑" w:hint="eastAsia"/>
        </w:rPr>
        <w:t>提前了解夏令营的基础知识，提早</w:t>
      </w:r>
      <w:r w:rsidRPr="00F424F2">
        <w:rPr>
          <w:rFonts w:ascii="微软雅黑" w:eastAsia="微软雅黑" w:hAnsi="微软雅黑"/>
        </w:rPr>
        <w:t>做相关知识</w:t>
      </w:r>
      <w:r w:rsidRPr="00F424F2">
        <w:rPr>
          <w:rFonts w:ascii="微软雅黑" w:eastAsia="微软雅黑" w:hAnsi="微软雅黑" w:hint="eastAsia"/>
        </w:rPr>
        <w:t>储备</w:t>
      </w:r>
      <w:r w:rsidRPr="00F424F2">
        <w:rPr>
          <w:rFonts w:ascii="微软雅黑" w:eastAsia="微软雅黑" w:hAnsi="微软雅黑"/>
        </w:rPr>
        <w:t>，</w:t>
      </w:r>
      <w:r w:rsidRPr="00F424F2">
        <w:rPr>
          <w:rFonts w:ascii="微软雅黑" w:eastAsia="微软雅黑" w:hAnsi="微软雅黑" w:hint="eastAsia"/>
        </w:rPr>
        <w:t>提高在夏令营期间内的学习和工作效率，</w:t>
      </w:r>
      <w:r w:rsidRPr="00F424F2">
        <w:rPr>
          <w:rFonts w:ascii="微软雅黑" w:eastAsia="微软雅黑" w:hAnsi="微软雅黑"/>
        </w:rPr>
        <w:t>同时也是为了</w:t>
      </w:r>
      <w:r w:rsidRPr="00F424F2">
        <w:rPr>
          <w:rFonts w:ascii="微软雅黑" w:eastAsia="微软雅黑" w:hAnsi="微软雅黑" w:hint="eastAsia"/>
        </w:rPr>
        <w:t>让</w:t>
      </w:r>
      <w:r w:rsidRPr="00F424F2">
        <w:rPr>
          <w:rFonts w:ascii="微软雅黑" w:eastAsia="微软雅黑" w:hAnsi="微软雅黑"/>
        </w:rPr>
        <w:t>大家寻找自己感兴趣的方向，可以</w:t>
      </w:r>
      <w:r w:rsidRPr="00F424F2">
        <w:rPr>
          <w:rFonts w:ascii="微软雅黑" w:eastAsia="微软雅黑" w:hAnsi="微软雅黑" w:hint="eastAsia"/>
        </w:rPr>
        <w:t>选择相应</w:t>
      </w:r>
      <w:r w:rsidRPr="00F424F2">
        <w:rPr>
          <w:rFonts w:ascii="微软雅黑" w:eastAsia="微软雅黑" w:hAnsi="微软雅黑"/>
        </w:rPr>
        <w:t>的题目钻研</w:t>
      </w:r>
      <w:r w:rsidRPr="00F424F2">
        <w:rPr>
          <w:rFonts w:ascii="微软雅黑" w:eastAsia="微软雅黑" w:hAnsi="微软雅黑" w:hint="eastAsia"/>
        </w:rPr>
        <w:t>。开放性题目并无标准答案，希望有余力的</w:t>
      </w:r>
      <w:r w:rsidRPr="00F424F2">
        <w:rPr>
          <w:rFonts w:ascii="微软雅黑" w:eastAsia="微软雅黑" w:hAnsi="微软雅黑"/>
        </w:rPr>
        <w:t>同学可以</w:t>
      </w:r>
      <w:r w:rsidRPr="00F424F2">
        <w:rPr>
          <w:rFonts w:ascii="微软雅黑" w:eastAsia="微软雅黑" w:hAnsi="微软雅黑" w:hint="eastAsia"/>
        </w:rPr>
        <w:t>积极思考回答，</w:t>
      </w:r>
      <w:r w:rsidRPr="00135BC3">
        <w:rPr>
          <w:rFonts w:ascii="微软雅黑" w:eastAsia="微软雅黑" w:hAnsi="微软雅黑" w:hint="eastAsia"/>
          <w:b/>
        </w:rPr>
        <w:t>重点在把</w:t>
      </w:r>
      <w:r w:rsidRPr="00135BC3">
        <w:rPr>
          <w:rFonts w:ascii="微软雅黑" w:eastAsia="微软雅黑" w:hAnsi="微软雅黑"/>
          <w:b/>
        </w:rPr>
        <w:t>思考的过程</w:t>
      </w:r>
      <w:r w:rsidRPr="00135BC3">
        <w:rPr>
          <w:rFonts w:ascii="微软雅黑" w:eastAsia="微软雅黑" w:hAnsi="微软雅黑" w:hint="eastAsia"/>
          <w:b/>
        </w:rPr>
        <w:t>展示</w:t>
      </w:r>
      <w:r w:rsidRPr="00135BC3">
        <w:rPr>
          <w:rFonts w:ascii="微软雅黑" w:eastAsia="微软雅黑" w:hAnsi="微软雅黑"/>
          <w:b/>
        </w:rPr>
        <w:t>出来而不是</w:t>
      </w:r>
      <w:r w:rsidRPr="00135BC3">
        <w:rPr>
          <w:rFonts w:ascii="微软雅黑" w:eastAsia="微软雅黑" w:hAnsi="微软雅黑" w:hint="eastAsia"/>
          <w:b/>
        </w:rPr>
        <w:t>直接</w:t>
      </w:r>
      <w:r w:rsidRPr="00135BC3">
        <w:rPr>
          <w:rFonts w:ascii="微软雅黑" w:eastAsia="微软雅黑" w:hAnsi="微软雅黑"/>
          <w:b/>
        </w:rPr>
        <w:t>写</w:t>
      </w:r>
      <w:r w:rsidRPr="00135BC3">
        <w:rPr>
          <w:rFonts w:ascii="微软雅黑" w:eastAsia="微软雅黑" w:hAnsi="微软雅黑" w:hint="eastAsia"/>
          <w:b/>
        </w:rPr>
        <w:t>最终的</w:t>
      </w:r>
      <w:r w:rsidRPr="00135BC3">
        <w:rPr>
          <w:rFonts w:ascii="微软雅黑" w:eastAsia="微软雅黑" w:hAnsi="微软雅黑"/>
          <w:b/>
        </w:rPr>
        <w:t>结果</w:t>
      </w:r>
      <w:r w:rsidRPr="00135BC3">
        <w:rPr>
          <w:rFonts w:ascii="微软雅黑" w:eastAsia="微软雅黑" w:hAnsi="微软雅黑" w:hint="eastAsia"/>
          <w:b/>
        </w:rPr>
        <w:t>，</w:t>
      </w:r>
      <w:r w:rsidRPr="00135BC3">
        <w:rPr>
          <w:rFonts w:ascii="微软雅黑" w:eastAsia="微软雅黑" w:hAnsi="微软雅黑"/>
          <w:b/>
        </w:rPr>
        <w:t>请至少选定一个方向的题目</w:t>
      </w:r>
      <w:r w:rsidRPr="00135BC3">
        <w:rPr>
          <w:rFonts w:ascii="微软雅黑" w:eastAsia="微软雅黑" w:hAnsi="微软雅黑" w:hint="eastAsia"/>
          <w:b/>
        </w:rPr>
        <w:t>作答</w:t>
      </w:r>
      <w:r w:rsidRPr="00F424F2">
        <w:rPr>
          <w:rFonts w:ascii="微软雅黑" w:eastAsia="微软雅黑" w:hAnsi="微软雅黑" w:hint="eastAsia"/>
        </w:rPr>
        <w:t>。）</w:t>
      </w:r>
    </w:p>
    <w:p w14:paraId="28E5C979" w14:textId="77777777" w:rsidR="00321654" w:rsidRPr="00DA6BA1" w:rsidRDefault="00321654" w:rsidP="00321654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一</w:t>
      </w:r>
      <w:r>
        <w:rPr>
          <w:b/>
          <w:color w:val="FF0000"/>
          <w:sz w:val="22"/>
        </w:rPr>
        <w:t>、</w:t>
      </w:r>
      <w:r w:rsidRPr="00DA6BA1">
        <w:rPr>
          <w:rFonts w:hint="eastAsia"/>
          <w:b/>
          <w:color w:val="FF0000"/>
          <w:sz w:val="22"/>
        </w:rPr>
        <w:t>机械</w:t>
      </w:r>
      <w:r>
        <w:rPr>
          <w:rFonts w:hint="eastAsia"/>
          <w:b/>
          <w:color w:val="FF0000"/>
          <w:sz w:val="22"/>
        </w:rPr>
        <w:t>方向</w:t>
      </w:r>
      <w:r w:rsidRPr="00DA6BA1">
        <w:rPr>
          <w:rFonts w:hint="eastAsia"/>
          <w:b/>
          <w:color w:val="FF0000"/>
          <w:sz w:val="22"/>
        </w:rPr>
        <w:t>必做</w:t>
      </w:r>
      <w:r w:rsidRPr="00DA6BA1">
        <w:rPr>
          <w:b/>
          <w:color w:val="FF0000"/>
          <w:sz w:val="22"/>
        </w:rPr>
        <w:t>题目：</w:t>
      </w:r>
    </w:p>
    <w:p w14:paraId="126EE3BA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1</w:t>
      </w:r>
      <w:r w:rsidRPr="00F424F2">
        <w:rPr>
          <w:rFonts w:ascii="微软雅黑" w:eastAsia="微软雅黑" w:hAnsi="微软雅黑" w:hint="eastAsia"/>
        </w:rPr>
        <w:t>、建立如下模型（</w:t>
      </w:r>
      <w:r w:rsidRPr="00F424F2">
        <w:rPr>
          <w:rFonts w:ascii="微软雅黑" w:eastAsia="微软雅黑" w:hAnsi="微软雅黑"/>
        </w:rPr>
        <w:t>未标注尺寸不做</w:t>
      </w:r>
      <w:r w:rsidRPr="00F424F2">
        <w:rPr>
          <w:rFonts w:ascii="微软雅黑" w:eastAsia="微软雅黑" w:hAnsi="微软雅黑" w:hint="eastAsia"/>
        </w:rPr>
        <w:t>具体</w:t>
      </w:r>
      <w:r w:rsidRPr="00F424F2">
        <w:rPr>
          <w:rFonts w:ascii="微软雅黑" w:eastAsia="微软雅黑" w:hAnsi="微软雅黑"/>
        </w:rPr>
        <w:t>要求）</w:t>
      </w:r>
      <w:r w:rsidRPr="00F424F2">
        <w:rPr>
          <w:rFonts w:ascii="微软雅黑" w:eastAsia="微软雅黑" w:hAnsi="微软雅黑" w:hint="eastAsia"/>
        </w:rPr>
        <w:t>：</w:t>
      </w:r>
    </w:p>
    <w:p w14:paraId="432315F6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149831" wp14:editId="76E85550">
            <wp:simplePos x="0" y="0"/>
            <wp:positionH relativeFrom="margin">
              <wp:posOffset>698338</wp:posOffset>
            </wp:positionH>
            <wp:positionV relativeFrom="paragraph">
              <wp:posOffset>22771</wp:posOffset>
            </wp:positionV>
            <wp:extent cx="3657600" cy="3036315"/>
            <wp:effectExtent l="0" t="0" r="0" b="0"/>
            <wp:wrapNone/>
            <wp:docPr id="5" name="图片 5" descr="C:\Users\jacktar.dong\Desktop\OT2014062920110476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tar.dong\Desktop\OT20140629201104764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E4B78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</w:p>
    <w:p w14:paraId="237210EA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</w:p>
    <w:p w14:paraId="69FF9E12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</w:p>
    <w:p w14:paraId="0E601A2B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</w:p>
    <w:p w14:paraId="17D8A03E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</w:p>
    <w:p w14:paraId="6C881BF9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</w:p>
    <w:p w14:paraId="3CA61B2A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</w:p>
    <w:p w14:paraId="4B6CEFE7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</w:p>
    <w:p w14:paraId="2D3C3BFF" w14:textId="77777777" w:rsidR="00321654" w:rsidRDefault="00321654" w:rsidP="00321654"/>
    <w:p w14:paraId="538C18F6" w14:textId="77777777" w:rsidR="00766BE7" w:rsidRDefault="00766BE7" w:rsidP="00321654"/>
    <w:p w14:paraId="40A6743A" w14:textId="77777777" w:rsidR="00766BE7" w:rsidRDefault="00766BE7" w:rsidP="00321654"/>
    <w:p w14:paraId="1C0B3246" w14:textId="77777777" w:rsidR="00766BE7" w:rsidRDefault="00766BE7" w:rsidP="00321654"/>
    <w:p w14:paraId="11EAFCBD" w14:textId="77777777" w:rsidR="00321654" w:rsidRDefault="00321654" w:rsidP="0032165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14:paraId="3770EF40" w14:textId="77777777" w:rsidTr="00D74EF9">
        <w:tc>
          <w:tcPr>
            <w:tcW w:w="8302" w:type="dxa"/>
          </w:tcPr>
          <w:p w14:paraId="7EEE8971" w14:textId="77777777" w:rsidR="00321654" w:rsidRDefault="00321654" w:rsidP="00D74EF9"/>
          <w:p w14:paraId="201BA964" w14:textId="77777777" w:rsidR="00321654" w:rsidRDefault="00321654" w:rsidP="00D74EF9"/>
          <w:p w14:paraId="603E2630" w14:textId="77777777" w:rsidR="00321654" w:rsidRDefault="00321654" w:rsidP="00D74EF9"/>
          <w:p w14:paraId="4B4BD681" w14:textId="77777777" w:rsidR="00321654" w:rsidRDefault="00321654" w:rsidP="00D74EF9"/>
        </w:tc>
      </w:tr>
    </w:tbl>
    <w:p w14:paraId="029742AB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2、现</w:t>
      </w:r>
      <w:r w:rsidRPr="00F424F2">
        <w:rPr>
          <w:rFonts w:ascii="微软雅黑" w:eastAsia="微软雅黑" w:hAnsi="微软雅黑"/>
        </w:rPr>
        <w:t>有一台</w:t>
      </w:r>
      <w:r w:rsidRPr="00F424F2">
        <w:rPr>
          <w:rFonts w:ascii="微软雅黑" w:eastAsia="微软雅黑" w:hAnsi="微软雅黑" w:hint="eastAsia"/>
        </w:rPr>
        <w:t>比赛机器人</w:t>
      </w:r>
      <w:r w:rsidRPr="00F424F2">
        <w:rPr>
          <w:rFonts w:ascii="微软雅黑" w:eastAsia="微软雅黑" w:hAnsi="微软雅黑"/>
        </w:rPr>
        <w:t>，</w:t>
      </w:r>
      <w:r w:rsidRPr="00F424F2">
        <w:rPr>
          <w:rFonts w:ascii="微软雅黑" w:eastAsia="微软雅黑" w:hAnsi="微软雅黑" w:hint="eastAsia"/>
        </w:rPr>
        <w:t>需要</w:t>
      </w:r>
      <w:r w:rsidRPr="00F424F2">
        <w:rPr>
          <w:rFonts w:ascii="微软雅黑" w:eastAsia="微软雅黑" w:hAnsi="微软雅黑"/>
        </w:rPr>
        <w:t>完成对</w:t>
      </w:r>
      <w:r w:rsidRPr="00F424F2">
        <w:rPr>
          <w:rFonts w:ascii="微软雅黑" w:eastAsia="微软雅黑" w:hAnsi="微软雅黑" w:hint="eastAsia"/>
        </w:rPr>
        <w:t>道具小球</w:t>
      </w:r>
      <w:r w:rsidRPr="00F424F2">
        <w:rPr>
          <w:rFonts w:ascii="微软雅黑" w:eastAsia="微软雅黑" w:hAnsi="微软雅黑"/>
        </w:rPr>
        <w:t>的夹紧</w:t>
      </w:r>
      <w:r w:rsidRPr="00F424F2">
        <w:rPr>
          <w:rFonts w:ascii="微软雅黑" w:eastAsia="微软雅黑" w:hAnsi="微软雅黑" w:hint="eastAsia"/>
        </w:rPr>
        <w:t>、松开</w:t>
      </w:r>
      <w:r w:rsidRPr="00F424F2">
        <w:rPr>
          <w:rFonts w:ascii="微软雅黑" w:eastAsia="微软雅黑" w:hAnsi="微软雅黑"/>
        </w:rPr>
        <w:t>和抬升</w:t>
      </w:r>
      <w:r w:rsidRPr="00F424F2">
        <w:rPr>
          <w:rFonts w:ascii="微软雅黑" w:eastAsia="微软雅黑" w:hAnsi="微软雅黑" w:hint="eastAsia"/>
        </w:rPr>
        <w:t>、</w:t>
      </w:r>
      <w:r w:rsidRPr="00F424F2">
        <w:rPr>
          <w:rFonts w:ascii="微软雅黑" w:eastAsia="微软雅黑" w:hAnsi="微软雅黑"/>
        </w:rPr>
        <w:t>放下</w:t>
      </w:r>
      <w:r w:rsidRPr="00F424F2">
        <w:rPr>
          <w:rFonts w:ascii="微软雅黑" w:eastAsia="微软雅黑" w:hAnsi="微软雅黑" w:hint="eastAsia"/>
        </w:rPr>
        <w:t>（可以是</w:t>
      </w:r>
      <w:r w:rsidRPr="00F424F2">
        <w:rPr>
          <w:rFonts w:ascii="微软雅黑" w:eastAsia="微软雅黑" w:hAnsi="微软雅黑"/>
        </w:rPr>
        <w:t>直线抬升或者旋转</w:t>
      </w:r>
      <w:r w:rsidRPr="00F424F2">
        <w:rPr>
          <w:rFonts w:ascii="微软雅黑" w:eastAsia="微软雅黑" w:hAnsi="微软雅黑" w:hint="eastAsia"/>
        </w:rPr>
        <w:t>抬升）</w:t>
      </w:r>
      <w:r w:rsidRPr="00F424F2">
        <w:rPr>
          <w:rFonts w:ascii="微软雅黑" w:eastAsia="微软雅黑" w:hAnsi="微软雅黑"/>
        </w:rPr>
        <w:t>两个动作</w:t>
      </w:r>
      <w:r w:rsidRPr="00F424F2">
        <w:rPr>
          <w:rFonts w:ascii="微软雅黑" w:eastAsia="微软雅黑" w:hAnsi="微软雅黑" w:hint="eastAsia"/>
        </w:rPr>
        <w:t>；根据比赛</w:t>
      </w:r>
      <w:r w:rsidRPr="00F424F2">
        <w:rPr>
          <w:rFonts w:ascii="微软雅黑" w:eastAsia="微软雅黑" w:hAnsi="微软雅黑"/>
        </w:rPr>
        <w:t>规则</w:t>
      </w:r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>要求</w:t>
      </w:r>
      <w:r w:rsidRPr="00F424F2">
        <w:rPr>
          <w:rFonts w:ascii="微软雅黑" w:eastAsia="微软雅黑" w:hAnsi="微软雅黑" w:hint="eastAsia"/>
        </w:rPr>
        <w:t>最多</w:t>
      </w:r>
      <w:r w:rsidRPr="00F424F2">
        <w:rPr>
          <w:rFonts w:ascii="微软雅黑" w:eastAsia="微软雅黑" w:hAnsi="微软雅黑"/>
        </w:rPr>
        <w:t>使用</w:t>
      </w:r>
      <w:r w:rsidRPr="00F424F2">
        <w:rPr>
          <w:rFonts w:ascii="微软雅黑" w:eastAsia="微软雅黑" w:hAnsi="微软雅黑" w:hint="eastAsia"/>
        </w:rPr>
        <w:t>两个原动件</w:t>
      </w:r>
      <w:r w:rsidRPr="00F424F2">
        <w:rPr>
          <w:rFonts w:ascii="微软雅黑" w:eastAsia="微软雅黑" w:hAnsi="微软雅黑"/>
        </w:rPr>
        <w:t>（电机</w:t>
      </w:r>
      <w:r w:rsidRPr="00F424F2">
        <w:rPr>
          <w:rFonts w:ascii="微软雅黑" w:eastAsia="微软雅黑" w:hAnsi="微软雅黑" w:hint="eastAsia"/>
        </w:rPr>
        <w:t>或</w:t>
      </w:r>
      <w:r w:rsidRPr="00F424F2">
        <w:rPr>
          <w:rFonts w:ascii="微软雅黑" w:eastAsia="微软雅黑" w:hAnsi="微软雅黑"/>
        </w:rPr>
        <w:t>气缸</w:t>
      </w:r>
      <w:r w:rsidRPr="00F424F2">
        <w:rPr>
          <w:rFonts w:ascii="微软雅黑" w:eastAsia="微软雅黑" w:hAnsi="微软雅黑" w:hint="eastAsia"/>
        </w:rPr>
        <w:t>）</w:t>
      </w:r>
      <w:r w:rsidRPr="00F424F2">
        <w:rPr>
          <w:rFonts w:ascii="微软雅黑" w:eastAsia="微软雅黑" w:hAnsi="微软雅黑"/>
        </w:rPr>
        <w:t>完成这个两个动作</w:t>
      </w:r>
      <w:r w:rsidRPr="00F424F2">
        <w:rPr>
          <w:rFonts w:ascii="微软雅黑" w:eastAsia="微软雅黑" w:hAnsi="微软雅黑" w:hint="eastAsia"/>
        </w:rPr>
        <w:t>，如果</w:t>
      </w:r>
      <w:r w:rsidRPr="00F424F2">
        <w:rPr>
          <w:rFonts w:ascii="微软雅黑" w:eastAsia="微软雅黑" w:hAnsi="微软雅黑"/>
        </w:rPr>
        <w:t>仅使用一</w:t>
      </w:r>
      <w:r w:rsidRPr="00F424F2">
        <w:rPr>
          <w:rFonts w:ascii="微软雅黑" w:eastAsia="微软雅黑" w:hAnsi="微软雅黑" w:hint="eastAsia"/>
        </w:rPr>
        <w:t>个</w:t>
      </w:r>
      <w:r w:rsidRPr="00F424F2">
        <w:rPr>
          <w:rFonts w:ascii="微软雅黑" w:eastAsia="微软雅黑" w:hAnsi="微软雅黑"/>
        </w:rPr>
        <w:t>原动件完成这两个动作，会有额外加分奖励。不考虑</w:t>
      </w:r>
      <w:r w:rsidRPr="00F424F2">
        <w:rPr>
          <w:rFonts w:ascii="微软雅黑" w:eastAsia="微软雅黑" w:hAnsi="微软雅黑" w:hint="eastAsia"/>
        </w:rPr>
        <w:t>电机</w:t>
      </w:r>
      <w:r w:rsidRPr="00F424F2">
        <w:rPr>
          <w:rFonts w:ascii="微软雅黑" w:eastAsia="微软雅黑" w:hAnsi="微软雅黑"/>
        </w:rPr>
        <w:t>或气缸的速度和功率</w:t>
      </w:r>
      <w:r w:rsidRPr="00F424F2">
        <w:rPr>
          <w:rFonts w:ascii="微软雅黑" w:eastAsia="微软雅黑" w:hAnsi="微软雅黑" w:hint="eastAsia"/>
        </w:rPr>
        <w:t>和</w:t>
      </w:r>
      <w:r w:rsidRPr="00F424F2">
        <w:rPr>
          <w:rFonts w:ascii="微软雅黑" w:eastAsia="微软雅黑" w:hAnsi="微软雅黑"/>
        </w:rPr>
        <w:t>尺寸，</w:t>
      </w:r>
      <w:r w:rsidRPr="00F424F2">
        <w:rPr>
          <w:rFonts w:ascii="微软雅黑" w:eastAsia="微软雅黑" w:hAnsi="微软雅黑" w:hint="eastAsia"/>
        </w:rPr>
        <w:t>小球</w:t>
      </w:r>
      <w:r w:rsidRPr="00F424F2">
        <w:rPr>
          <w:rFonts w:ascii="微软雅黑" w:eastAsia="微软雅黑" w:hAnsi="微软雅黑"/>
        </w:rPr>
        <w:t>直径</w:t>
      </w:r>
      <w:r w:rsidRPr="00F424F2">
        <w:rPr>
          <w:rFonts w:ascii="微软雅黑" w:eastAsia="微软雅黑" w:hAnsi="微软雅黑" w:hint="eastAsia"/>
        </w:rPr>
        <w:t>50</w:t>
      </w:r>
      <w:r w:rsidRPr="00F424F2">
        <w:rPr>
          <w:rFonts w:ascii="微软雅黑" w:eastAsia="微软雅黑" w:hAnsi="微软雅黑"/>
        </w:rPr>
        <w:t>mm，不考虑</w:t>
      </w:r>
      <w:r w:rsidRPr="00F424F2">
        <w:rPr>
          <w:rFonts w:ascii="微软雅黑" w:eastAsia="微软雅黑" w:hAnsi="微软雅黑" w:hint="eastAsia"/>
        </w:rPr>
        <w:t>小球</w:t>
      </w:r>
      <w:r w:rsidRPr="00F424F2">
        <w:rPr>
          <w:rFonts w:ascii="微软雅黑" w:eastAsia="微软雅黑" w:hAnsi="微软雅黑"/>
        </w:rPr>
        <w:t>的</w:t>
      </w:r>
      <w:r w:rsidRPr="00F424F2">
        <w:rPr>
          <w:rFonts w:ascii="微软雅黑" w:eastAsia="微软雅黑" w:hAnsi="微软雅黑" w:hint="eastAsia"/>
        </w:rPr>
        <w:t>质量</w:t>
      </w:r>
      <w:r w:rsidRPr="00F424F2">
        <w:rPr>
          <w:rFonts w:ascii="微软雅黑" w:eastAsia="微软雅黑" w:hAnsi="微软雅黑"/>
        </w:rPr>
        <w:t>，并假设</w:t>
      </w:r>
      <w:r w:rsidRPr="00F424F2">
        <w:rPr>
          <w:rFonts w:ascii="微软雅黑" w:eastAsia="微软雅黑" w:hAnsi="微软雅黑" w:hint="eastAsia"/>
        </w:rPr>
        <w:t>小球</w:t>
      </w:r>
      <w:r w:rsidRPr="00F424F2">
        <w:rPr>
          <w:rFonts w:ascii="微软雅黑" w:eastAsia="微软雅黑" w:hAnsi="微软雅黑"/>
        </w:rPr>
        <w:t>不会被</w:t>
      </w:r>
      <w:r w:rsidRPr="00F424F2">
        <w:rPr>
          <w:rFonts w:ascii="微软雅黑" w:eastAsia="微软雅黑" w:hAnsi="微软雅黑" w:hint="eastAsia"/>
        </w:rPr>
        <w:t>夹坏（PS:禁止</w:t>
      </w:r>
      <w:r w:rsidRPr="00F424F2">
        <w:rPr>
          <w:rFonts w:ascii="微软雅黑" w:eastAsia="微软雅黑" w:hAnsi="微软雅黑"/>
        </w:rPr>
        <w:t>使用吸盘、胶带、魔术贴</w:t>
      </w:r>
      <w:r w:rsidRPr="00F424F2">
        <w:rPr>
          <w:rFonts w:ascii="微软雅黑" w:eastAsia="微软雅黑" w:hAnsi="微软雅黑" w:hint="eastAsia"/>
        </w:rPr>
        <w:t>作为</w:t>
      </w:r>
      <w:r w:rsidRPr="00F424F2">
        <w:rPr>
          <w:rFonts w:ascii="微软雅黑" w:eastAsia="微软雅黑" w:hAnsi="微软雅黑"/>
        </w:rPr>
        <w:t>夹取</w:t>
      </w:r>
      <w:r w:rsidRPr="00F424F2">
        <w:rPr>
          <w:rFonts w:ascii="微软雅黑" w:eastAsia="微软雅黑" w:hAnsi="微软雅黑" w:hint="eastAsia"/>
        </w:rPr>
        <w:t>机构）。</w:t>
      </w:r>
      <w:r w:rsidRPr="00F424F2">
        <w:rPr>
          <w:rFonts w:ascii="微软雅黑" w:eastAsia="微软雅黑" w:hAnsi="微软雅黑"/>
        </w:rPr>
        <w:t>请</w:t>
      </w:r>
      <w:r w:rsidRPr="00F424F2">
        <w:rPr>
          <w:rFonts w:ascii="微软雅黑" w:eastAsia="微软雅黑" w:hAnsi="微软雅黑" w:hint="eastAsia"/>
        </w:rPr>
        <w:t>回答以下</w:t>
      </w:r>
      <w:r w:rsidRPr="00F424F2">
        <w:rPr>
          <w:rFonts w:ascii="微软雅黑" w:eastAsia="微软雅黑" w:hAnsi="微软雅黑"/>
        </w:rPr>
        <w:t>问题</w:t>
      </w:r>
      <w:r w:rsidRPr="00F424F2">
        <w:rPr>
          <w:rFonts w:ascii="微软雅黑" w:eastAsia="微软雅黑" w:hAnsi="微软雅黑" w:hint="eastAsia"/>
        </w:rPr>
        <w:t>：</w:t>
      </w:r>
    </w:p>
    <w:p w14:paraId="7FE55A7B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</w:t>
      </w:r>
      <w:r w:rsidRPr="00F424F2">
        <w:rPr>
          <w:rFonts w:ascii="微软雅黑" w:eastAsia="微软雅黑" w:hAnsi="微软雅黑" w:hint="eastAsia"/>
        </w:rPr>
        <w:t>请用</w:t>
      </w:r>
      <w:r w:rsidRPr="00F424F2">
        <w:rPr>
          <w:rFonts w:ascii="微软雅黑" w:eastAsia="微软雅黑" w:hAnsi="微软雅黑"/>
        </w:rPr>
        <w:t>文字描述</w:t>
      </w:r>
      <w:r w:rsidRPr="00F424F2">
        <w:rPr>
          <w:rFonts w:ascii="微软雅黑" w:eastAsia="微软雅黑" w:hAnsi="微软雅黑" w:hint="eastAsia"/>
        </w:rPr>
        <w:t>可</w:t>
      </w:r>
      <w:r w:rsidRPr="00F424F2">
        <w:rPr>
          <w:rFonts w:ascii="微软雅黑" w:eastAsia="微软雅黑" w:hAnsi="微软雅黑"/>
        </w:rPr>
        <w:t>实现该功能的</w:t>
      </w:r>
      <w:r w:rsidRPr="00F424F2">
        <w:rPr>
          <w:rFonts w:ascii="微软雅黑" w:eastAsia="微软雅黑" w:hAnsi="微软雅黑" w:hint="eastAsia"/>
        </w:rPr>
        <w:t>几种结构</w:t>
      </w:r>
      <w:r w:rsidRPr="00F424F2">
        <w:rPr>
          <w:rFonts w:ascii="微软雅黑" w:eastAsia="微软雅黑" w:hAnsi="微软雅黑"/>
        </w:rPr>
        <w:t>方案，并</w:t>
      </w:r>
      <w:r w:rsidRPr="00F424F2">
        <w:rPr>
          <w:rFonts w:ascii="微软雅黑" w:eastAsia="微软雅黑" w:hAnsi="微软雅黑" w:hint="eastAsia"/>
        </w:rPr>
        <w:t>分析</w:t>
      </w:r>
      <w:r w:rsidRPr="00F424F2">
        <w:rPr>
          <w:rFonts w:ascii="微软雅黑" w:eastAsia="微软雅黑" w:hAnsi="微软雅黑"/>
        </w:rPr>
        <w:t>其优缺点</w:t>
      </w:r>
    </w:p>
    <w:p w14:paraId="1CCD2204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</w:t>
      </w:r>
      <w:r w:rsidRPr="00F424F2">
        <w:rPr>
          <w:rFonts w:ascii="微软雅黑" w:eastAsia="微软雅黑" w:hAnsi="微软雅黑" w:hint="eastAsia"/>
        </w:rPr>
        <w:t>请</w:t>
      </w:r>
      <w:r w:rsidRPr="00F424F2">
        <w:rPr>
          <w:rFonts w:ascii="微软雅黑" w:eastAsia="微软雅黑" w:hAnsi="微软雅黑"/>
        </w:rPr>
        <w:t>选择你</w:t>
      </w:r>
      <w:r w:rsidRPr="00F424F2">
        <w:rPr>
          <w:rFonts w:ascii="微软雅黑" w:eastAsia="微软雅黑" w:hAnsi="微软雅黑" w:hint="eastAsia"/>
        </w:rPr>
        <w:t>认为</w:t>
      </w:r>
      <w:r w:rsidRPr="00F424F2">
        <w:rPr>
          <w:rFonts w:ascii="微软雅黑" w:eastAsia="微软雅黑" w:hAnsi="微软雅黑"/>
        </w:rPr>
        <w:t>最</w:t>
      </w:r>
      <w:r w:rsidRPr="00F424F2">
        <w:rPr>
          <w:rFonts w:ascii="微软雅黑" w:eastAsia="微软雅黑" w:hAnsi="微软雅黑" w:hint="eastAsia"/>
        </w:rPr>
        <w:t>优</w:t>
      </w:r>
      <w:r w:rsidRPr="00F424F2">
        <w:rPr>
          <w:rFonts w:ascii="微软雅黑" w:eastAsia="微软雅黑" w:hAnsi="微软雅黑"/>
        </w:rPr>
        <w:t>的方案并</w:t>
      </w:r>
      <w:r w:rsidRPr="00F424F2">
        <w:rPr>
          <w:rFonts w:ascii="微软雅黑" w:eastAsia="微软雅黑" w:hAnsi="微软雅黑" w:hint="eastAsia"/>
        </w:rPr>
        <w:t>绘制3</w:t>
      </w:r>
      <w:r w:rsidRPr="00F424F2">
        <w:rPr>
          <w:rFonts w:ascii="微软雅黑" w:eastAsia="微软雅黑" w:hAnsi="微软雅黑"/>
        </w:rPr>
        <w:t>D图纸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14:paraId="71C26FE9" w14:textId="77777777" w:rsidTr="00D74EF9">
        <w:tc>
          <w:tcPr>
            <w:tcW w:w="8302" w:type="dxa"/>
          </w:tcPr>
          <w:p w14:paraId="049EAB47" w14:textId="77777777" w:rsidR="00321654" w:rsidRDefault="00321654" w:rsidP="00D74EF9">
            <w:pPr>
              <w:spacing w:line="360" w:lineRule="exact"/>
              <w:ind w:firstLineChars="150" w:firstLine="315"/>
            </w:pPr>
          </w:p>
          <w:p w14:paraId="561D82A1" w14:textId="77777777" w:rsidR="00321654" w:rsidRDefault="00321654" w:rsidP="00D74EF9">
            <w:pPr>
              <w:spacing w:line="360" w:lineRule="exact"/>
              <w:ind w:firstLineChars="150" w:firstLine="315"/>
            </w:pPr>
          </w:p>
          <w:p w14:paraId="5D249A02" w14:textId="77777777" w:rsidR="00321654" w:rsidRDefault="00321654" w:rsidP="00766BE7">
            <w:pPr>
              <w:spacing w:line="360" w:lineRule="exact"/>
            </w:pPr>
          </w:p>
          <w:p w14:paraId="60352467" w14:textId="77777777" w:rsidR="00321654" w:rsidRDefault="00321654" w:rsidP="00D74EF9">
            <w:pPr>
              <w:spacing w:line="360" w:lineRule="exact"/>
              <w:ind w:firstLineChars="150" w:firstLine="315"/>
            </w:pPr>
          </w:p>
        </w:tc>
      </w:tr>
    </w:tbl>
    <w:p w14:paraId="4B4C3E72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  <w:r w:rsidRPr="00F424F2">
        <w:rPr>
          <w:rFonts w:ascii="微软雅黑" w:eastAsia="微软雅黑" w:hAnsi="微软雅黑" w:hint="eastAsia"/>
        </w:rPr>
        <w:t>请根据如上自己设计</w:t>
      </w:r>
      <w:r w:rsidRPr="00F424F2">
        <w:rPr>
          <w:rFonts w:ascii="微软雅黑" w:eastAsia="微软雅黑" w:hAnsi="微软雅黑"/>
        </w:rPr>
        <w:t>的机构的不同</w:t>
      </w:r>
      <w:r w:rsidRPr="00F424F2">
        <w:rPr>
          <w:rFonts w:ascii="微软雅黑" w:eastAsia="微软雅黑" w:hAnsi="微软雅黑" w:hint="eastAsia"/>
        </w:rPr>
        <w:t>部件</w:t>
      </w:r>
      <w:r w:rsidRPr="00F424F2">
        <w:rPr>
          <w:rFonts w:ascii="微软雅黑" w:eastAsia="微软雅黑" w:hAnsi="微软雅黑"/>
        </w:rPr>
        <w:t>，</w:t>
      </w:r>
      <w:r w:rsidRPr="00F424F2">
        <w:rPr>
          <w:rFonts w:ascii="微软雅黑" w:eastAsia="微软雅黑" w:hAnsi="微软雅黑" w:hint="eastAsia"/>
        </w:rPr>
        <w:t>分别</w:t>
      </w:r>
      <w:r w:rsidRPr="00F424F2">
        <w:rPr>
          <w:rFonts w:ascii="微软雅黑" w:eastAsia="微软雅黑" w:hAnsi="微软雅黑"/>
        </w:rPr>
        <w:t>介绍</w:t>
      </w:r>
      <w:r w:rsidRPr="00F424F2">
        <w:rPr>
          <w:rFonts w:ascii="微软雅黑" w:eastAsia="微软雅黑" w:hAnsi="微软雅黑" w:hint="eastAsia"/>
        </w:rPr>
        <w:t>其</w:t>
      </w:r>
      <w:r w:rsidRPr="00F424F2">
        <w:rPr>
          <w:rFonts w:ascii="微软雅黑" w:eastAsia="微软雅黑" w:hAnsi="微软雅黑"/>
        </w:rPr>
        <w:t>制作材料</w:t>
      </w:r>
      <w:r w:rsidRPr="00F424F2">
        <w:rPr>
          <w:rFonts w:ascii="微软雅黑" w:eastAsia="微软雅黑" w:hAnsi="微软雅黑" w:hint="eastAsia"/>
        </w:rPr>
        <w:t>（包括但不限于金属</w:t>
      </w:r>
      <w:r w:rsidRPr="00F424F2">
        <w:rPr>
          <w:rFonts w:ascii="微软雅黑" w:eastAsia="微软雅黑" w:hAnsi="微软雅黑"/>
        </w:rPr>
        <w:t>、塑料</w:t>
      </w:r>
      <w:r w:rsidRPr="00F424F2">
        <w:rPr>
          <w:rFonts w:ascii="微软雅黑" w:eastAsia="微软雅黑" w:hAnsi="微软雅黑" w:hint="eastAsia"/>
        </w:rPr>
        <w:t>等</w:t>
      </w:r>
      <w:r w:rsidRPr="00F424F2">
        <w:rPr>
          <w:rFonts w:ascii="微软雅黑" w:eastAsia="微软雅黑" w:hAnsi="微软雅黑"/>
        </w:rPr>
        <w:t>）</w:t>
      </w:r>
      <w:r w:rsidRPr="00F424F2">
        <w:rPr>
          <w:rFonts w:ascii="微软雅黑" w:eastAsia="微软雅黑" w:hAnsi="微软雅黑" w:hint="eastAsia"/>
        </w:rPr>
        <w:t>，并</w:t>
      </w:r>
      <w:r w:rsidRPr="00F424F2">
        <w:rPr>
          <w:rFonts w:ascii="微软雅黑" w:eastAsia="微软雅黑" w:hAnsi="微软雅黑"/>
        </w:rPr>
        <w:t>介绍其</w:t>
      </w:r>
      <w:r w:rsidRPr="00F424F2">
        <w:rPr>
          <w:rFonts w:ascii="微软雅黑" w:eastAsia="微软雅黑" w:hAnsi="微软雅黑" w:hint="eastAsia"/>
        </w:rPr>
        <w:t>对应的加工</w:t>
      </w:r>
      <w:r w:rsidRPr="00F424F2">
        <w:rPr>
          <w:rFonts w:ascii="微软雅黑" w:eastAsia="微软雅黑" w:hAnsi="微软雅黑"/>
        </w:rPr>
        <w:t>制造方法</w:t>
      </w:r>
      <w:r w:rsidRPr="00F424F2">
        <w:rPr>
          <w:rFonts w:ascii="微软雅黑" w:eastAsia="微软雅黑" w:hAnsi="微软雅黑" w:hint="eastAsia"/>
        </w:rPr>
        <w:t>、</w:t>
      </w:r>
      <w:r w:rsidRPr="00F424F2">
        <w:rPr>
          <w:rFonts w:ascii="微软雅黑" w:eastAsia="微软雅黑" w:hAnsi="微软雅黑"/>
        </w:rPr>
        <w:t>工具等</w:t>
      </w:r>
      <w:r w:rsidRPr="00F424F2" w:rsidDel="009404A9">
        <w:rPr>
          <w:rFonts w:ascii="微软雅黑" w:eastAsia="微软雅黑" w:hAnsi="微软雅黑"/>
        </w:rPr>
        <w:t xml:space="preserve"> </w:t>
      </w:r>
    </w:p>
    <w:tbl>
      <w:tblPr>
        <w:tblStyle w:val="a8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8301"/>
      </w:tblGrid>
      <w:tr w:rsidR="00321654" w14:paraId="274EA6A8" w14:textId="77777777" w:rsidTr="00D74EF9">
        <w:tc>
          <w:tcPr>
            <w:tcW w:w="8301" w:type="dxa"/>
          </w:tcPr>
          <w:p w14:paraId="47047E8B" w14:textId="77777777" w:rsidR="00321654" w:rsidRDefault="00321654" w:rsidP="00D74EF9">
            <w:pPr>
              <w:pStyle w:val="a7"/>
              <w:ind w:firstLineChars="0" w:firstLine="0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  <w:p w14:paraId="12778040" w14:textId="77777777" w:rsidR="00321654" w:rsidRDefault="00321654" w:rsidP="00D74EF9">
            <w:pPr>
              <w:pStyle w:val="a7"/>
              <w:ind w:firstLineChars="0" w:firstLine="0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  <w:p w14:paraId="7E682702" w14:textId="77777777" w:rsidR="00321654" w:rsidRDefault="00321654" w:rsidP="00D74EF9">
            <w:pPr>
              <w:pStyle w:val="a7"/>
              <w:ind w:firstLineChars="0" w:firstLine="0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  <w:p w14:paraId="7CAD8184" w14:textId="77777777" w:rsidR="00321654" w:rsidRDefault="00321654" w:rsidP="00D74EF9">
            <w:pPr>
              <w:pStyle w:val="a7"/>
              <w:ind w:firstLineChars="0" w:firstLine="0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</w:tc>
      </w:tr>
    </w:tbl>
    <w:p w14:paraId="2B2BFF34" w14:textId="633F3D22" w:rsidR="00F14B03" w:rsidRDefault="00766BE7" w:rsidP="00321654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20F3EAD" wp14:editId="0BB381FA">
            <wp:simplePos x="0" y="0"/>
            <wp:positionH relativeFrom="column">
              <wp:posOffset>3069398</wp:posOffset>
            </wp:positionH>
            <wp:positionV relativeFrom="paragraph">
              <wp:posOffset>268738</wp:posOffset>
            </wp:positionV>
            <wp:extent cx="2011721" cy="3092149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21" cy="3092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654" w:rsidRPr="00F424F2">
        <w:rPr>
          <w:rFonts w:ascii="微软雅黑" w:eastAsia="微软雅黑" w:hAnsi="微软雅黑"/>
        </w:rPr>
        <w:t>3</w:t>
      </w:r>
      <w:r w:rsidR="00321654" w:rsidRPr="00F424F2">
        <w:rPr>
          <w:rFonts w:ascii="微软雅黑" w:eastAsia="微软雅黑" w:hAnsi="微软雅黑" w:hint="eastAsia"/>
        </w:rPr>
        <w:t>、现有一台抬升重物机器人</w:t>
      </w:r>
      <w:r w:rsidR="00321654" w:rsidRPr="00F424F2">
        <w:rPr>
          <w:rFonts w:ascii="微软雅黑" w:eastAsia="微软雅黑" w:hAnsi="微软雅黑"/>
        </w:rPr>
        <w:t>，需要在</w:t>
      </w:r>
      <w:r w:rsidR="00321654" w:rsidRPr="00F424F2">
        <w:rPr>
          <w:rFonts w:ascii="微软雅黑" w:eastAsia="微软雅黑" w:hAnsi="微软雅黑" w:hint="eastAsia"/>
        </w:rPr>
        <w:t>其上</w:t>
      </w:r>
      <w:r w:rsidR="00321654" w:rsidRPr="00F424F2">
        <w:rPr>
          <w:rFonts w:ascii="微软雅黑" w:eastAsia="微软雅黑" w:hAnsi="微软雅黑"/>
        </w:rPr>
        <w:t>安装</w:t>
      </w:r>
      <w:r w:rsidR="00321654" w:rsidRPr="00F424F2">
        <w:rPr>
          <w:rFonts w:ascii="微软雅黑" w:eastAsia="微软雅黑" w:hAnsi="微软雅黑" w:hint="eastAsia"/>
        </w:rPr>
        <w:t>抬升</w:t>
      </w:r>
      <w:r w:rsidR="00321654" w:rsidRPr="00F424F2">
        <w:rPr>
          <w:rFonts w:ascii="微软雅黑" w:eastAsia="微软雅黑" w:hAnsi="微软雅黑"/>
        </w:rPr>
        <w:t>装置用于</w:t>
      </w:r>
      <w:r w:rsidR="00321654" w:rsidRPr="00F424F2">
        <w:rPr>
          <w:rFonts w:ascii="微软雅黑" w:eastAsia="微软雅黑" w:hAnsi="微软雅黑" w:hint="eastAsia"/>
        </w:rPr>
        <w:t>抬升</w:t>
      </w:r>
      <w:r w:rsidR="00321654" w:rsidRPr="00F424F2">
        <w:rPr>
          <w:rFonts w:ascii="微软雅黑" w:eastAsia="微软雅黑" w:hAnsi="微软雅黑"/>
        </w:rPr>
        <w:t>货物</w:t>
      </w:r>
      <w:r w:rsidR="00321654" w:rsidRPr="00F424F2">
        <w:rPr>
          <w:rFonts w:ascii="微软雅黑" w:eastAsia="微软雅黑" w:hAnsi="微软雅黑" w:hint="eastAsia"/>
        </w:rPr>
        <w:t>。</w:t>
      </w:r>
      <w:r w:rsidR="00321654" w:rsidRPr="00F424F2">
        <w:rPr>
          <w:rFonts w:ascii="微软雅黑" w:eastAsia="微软雅黑" w:hAnsi="微软雅黑"/>
        </w:rPr>
        <w:t>方案确定如下，使用</w:t>
      </w:r>
      <w:r w:rsidR="00321654" w:rsidRPr="00F424F2">
        <w:rPr>
          <w:rFonts w:ascii="微软雅黑" w:eastAsia="微软雅黑" w:hAnsi="微软雅黑" w:hint="eastAsia"/>
        </w:rPr>
        <w:t>一个</w:t>
      </w:r>
      <w:r w:rsidR="00321654" w:rsidRPr="00F424F2">
        <w:rPr>
          <w:rFonts w:ascii="微软雅黑" w:eastAsia="微软雅黑" w:hAnsi="微软雅黑"/>
        </w:rPr>
        <w:t>电动机</w:t>
      </w:r>
      <w:r w:rsidR="00321654" w:rsidRPr="00F424F2">
        <w:rPr>
          <w:rFonts w:ascii="微软雅黑" w:eastAsia="微软雅黑" w:hAnsi="微软雅黑" w:hint="eastAsia"/>
        </w:rPr>
        <w:t>连接</w:t>
      </w:r>
      <w:r w:rsidR="00321654" w:rsidRPr="00F424F2">
        <w:rPr>
          <w:rFonts w:ascii="微软雅黑" w:eastAsia="微软雅黑" w:hAnsi="微软雅黑"/>
        </w:rPr>
        <w:t>一</w:t>
      </w:r>
      <w:r w:rsidR="00321654" w:rsidRPr="00F424F2">
        <w:rPr>
          <w:rFonts w:ascii="微软雅黑" w:eastAsia="微软雅黑" w:hAnsi="微软雅黑" w:hint="eastAsia"/>
        </w:rPr>
        <w:t>个齿轮减速箱的</w:t>
      </w:r>
      <w:r w:rsidR="00321654" w:rsidRPr="00F424F2">
        <w:rPr>
          <w:rFonts w:ascii="微软雅黑" w:eastAsia="微软雅黑" w:hAnsi="微软雅黑"/>
        </w:rPr>
        <w:t>输入端，</w:t>
      </w:r>
    </w:p>
    <w:p w14:paraId="1ECF7C28" w14:textId="7811F05E" w:rsidR="00F14B03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减速箱</w:t>
      </w:r>
      <w:r w:rsidRPr="00F424F2">
        <w:rPr>
          <w:rFonts w:ascii="微软雅黑" w:eastAsia="微软雅黑" w:hAnsi="微软雅黑"/>
        </w:rPr>
        <w:t>的输出端连接丝杆</w:t>
      </w:r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>丝杆的转动使得丝</w:t>
      </w:r>
    </w:p>
    <w:p w14:paraId="1F445006" w14:textId="0838B994" w:rsidR="00F14B03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杆螺母上下移动</w:t>
      </w:r>
      <w:r w:rsidRPr="00F424F2">
        <w:rPr>
          <w:rFonts w:ascii="微软雅黑" w:eastAsia="微软雅黑" w:hAnsi="微软雅黑" w:hint="eastAsia"/>
        </w:rPr>
        <w:t>抬升</w:t>
      </w:r>
      <w:r w:rsidRPr="00F424F2">
        <w:rPr>
          <w:rFonts w:ascii="微软雅黑" w:eastAsia="微软雅黑" w:hAnsi="微软雅黑"/>
        </w:rPr>
        <w:t>货物</w:t>
      </w:r>
      <w:r w:rsidRPr="00F424F2">
        <w:rPr>
          <w:rFonts w:ascii="微软雅黑" w:eastAsia="微软雅黑" w:hAnsi="微软雅黑" w:hint="eastAsia"/>
        </w:rPr>
        <w:t>。已经确定使用</w:t>
      </w:r>
      <w:r w:rsidRPr="00F424F2">
        <w:rPr>
          <w:rFonts w:ascii="微软雅黑" w:eastAsia="微软雅黑" w:hAnsi="微软雅黑"/>
        </w:rPr>
        <w:t>减速</w:t>
      </w:r>
    </w:p>
    <w:p w14:paraId="224563C3" w14:textId="77777777" w:rsidR="00F14B03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比</w:t>
      </w:r>
      <w:r w:rsidRPr="00F424F2">
        <w:rPr>
          <w:rFonts w:ascii="微软雅黑" w:eastAsia="微软雅黑" w:hAnsi="微软雅黑" w:hint="eastAsia"/>
        </w:rPr>
        <w:t>为20:1的</w:t>
      </w:r>
      <w:r w:rsidRPr="00F424F2">
        <w:rPr>
          <w:rFonts w:ascii="微软雅黑" w:eastAsia="微软雅黑" w:hAnsi="微软雅黑"/>
        </w:rPr>
        <w:t>减速箱</w:t>
      </w:r>
      <w:r w:rsidRPr="00F424F2">
        <w:rPr>
          <w:rFonts w:ascii="微软雅黑" w:eastAsia="微软雅黑" w:hAnsi="微软雅黑" w:hint="eastAsia"/>
        </w:rPr>
        <w:t>，传动</w:t>
      </w:r>
      <w:r w:rsidRPr="00F424F2">
        <w:rPr>
          <w:rFonts w:ascii="微软雅黑" w:eastAsia="微软雅黑" w:hAnsi="微软雅黑"/>
        </w:rPr>
        <w:t>效率</w:t>
      </w:r>
      <w:r w:rsidRPr="00F424F2">
        <w:rPr>
          <w:rFonts w:ascii="微软雅黑" w:eastAsia="微软雅黑" w:hAnsi="微软雅黑" w:hint="eastAsia"/>
        </w:rPr>
        <w:t>0.7，丝杆</w:t>
      </w:r>
      <w:r w:rsidRPr="00F424F2">
        <w:rPr>
          <w:rFonts w:ascii="微软雅黑" w:eastAsia="微软雅黑" w:hAnsi="微软雅黑"/>
        </w:rPr>
        <w:t>传动</w:t>
      </w:r>
    </w:p>
    <w:p w14:paraId="60DDE6F6" w14:textId="7750F36C" w:rsidR="00321654" w:rsidRPr="00F14B03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效率</w:t>
      </w:r>
      <w:r w:rsidRPr="00F424F2">
        <w:rPr>
          <w:rFonts w:ascii="微软雅黑" w:eastAsia="微软雅黑" w:hAnsi="微软雅黑" w:hint="eastAsia"/>
        </w:rPr>
        <w:t>0.8</w:t>
      </w:r>
      <w:r w:rsidR="00F14B03">
        <w:rPr>
          <w:rFonts w:ascii="微软雅黑" w:eastAsia="微软雅黑" w:hAnsi="微软雅黑" w:hint="eastAsia"/>
        </w:rPr>
        <w:t>。</w:t>
      </w:r>
      <w:r w:rsidRPr="00F424F2">
        <w:rPr>
          <w:rFonts w:ascii="微软雅黑" w:eastAsia="微软雅黑" w:hAnsi="微软雅黑" w:hint="eastAsia"/>
        </w:rPr>
        <w:t>可供</w:t>
      </w:r>
      <w:r w:rsidRPr="00F424F2">
        <w:rPr>
          <w:rFonts w:ascii="微软雅黑" w:eastAsia="微软雅黑" w:hAnsi="微软雅黑"/>
        </w:rPr>
        <w:t>选择的</w:t>
      </w:r>
      <w:r w:rsidRPr="00F424F2">
        <w:rPr>
          <w:rFonts w:ascii="微软雅黑" w:eastAsia="微软雅黑" w:hAnsi="微软雅黑" w:hint="eastAsia"/>
        </w:rPr>
        <w:t>电机参数</w:t>
      </w:r>
      <w:r w:rsidRPr="00F424F2">
        <w:rPr>
          <w:rFonts w:ascii="微软雅黑" w:eastAsia="微软雅黑" w:hAnsi="微软雅黑"/>
        </w:rPr>
        <w:t>如下：</w:t>
      </w:r>
    </w:p>
    <w:p w14:paraId="3BF26354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110W</w:t>
      </w:r>
      <w:r w:rsidRPr="00F424F2">
        <w:rPr>
          <w:rFonts w:ascii="微软雅黑" w:eastAsia="微软雅黑" w:hAnsi="微软雅黑" w:hint="eastAsia"/>
        </w:rPr>
        <w:t>，3000</w:t>
      </w:r>
      <w:r w:rsidRPr="00F424F2">
        <w:rPr>
          <w:rFonts w:ascii="微软雅黑" w:eastAsia="微软雅黑" w:hAnsi="微软雅黑"/>
        </w:rPr>
        <w:t>r/min</w:t>
      </w:r>
    </w:p>
    <w:p w14:paraId="5CD95FEF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130W</w:t>
      </w:r>
      <w:r w:rsidRPr="00F424F2">
        <w:rPr>
          <w:rFonts w:ascii="微软雅黑" w:eastAsia="微软雅黑" w:hAnsi="微软雅黑" w:hint="eastAsia"/>
        </w:rPr>
        <w:t>，3000</w:t>
      </w:r>
      <w:r w:rsidRPr="00F424F2">
        <w:rPr>
          <w:rFonts w:ascii="微软雅黑" w:eastAsia="微软雅黑" w:hAnsi="微软雅黑"/>
        </w:rPr>
        <w:t>r/min</w:t>
      </w:r>
    </w:p>
    <w:p w14:paraId="1A424C89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150w，</w:t>
      </w:r>
      <w:r w:rsidRPr="00F424F2">
        <w:rPr>
          <w:rFonts w:ascii="微软雅黑" w:eastAsia="微软雅黑" w:hAnsi="微软雅黑" w:hint="eastAsia"/>
        </w:rPr>
        <w:t>5000</w:t>
      </w:r>
      <w:r w:rsidRPr="00F424F2">
        <w:rPr>
          <w:rFonts w:ascii="微软雅黑" w:eastAsia="微软雅黑" w:hAnsi="微软雅黑"/>
        </w:rPr>
        <w:t>r/min</w:t>
      </w:r>
    </w:p>
    <w:p w14:paraId="7C7EEF25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200W</w:t>
      </w:r>
      <w:r w:rsidRPr="00F424F2">
        <w:rPr>
          <w:rFonts w:ascii="微软雅黑" w:eastAsia="微软雅黑" w:hAnsi="微软雅黑" w:hint="eastAsia"/>
        </w:rPr>
        <w:t>，6000</w:t>
      </w:r>
      <w:r w:rsidRPr="00F424F2">
        <w:rPr>
          <w:rFonts w:ascii="微软雅黑" w:eastAsia="微软雅黑" w:hAnsi="微软雅黑"/>
        </w:rPr>
        <w:t>r/min</w:t>
      </w:r>
    </w:p>
    <w:p w14:paraId="05AA2DE5" w14:textId="77777777" w:rsidR="00F14B03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该机器人</w:t>
      </w:r>
      <w:r w:rsidRPr="00F424F2">
        <w:rPr>
          <w:rFonts w:ascii="微软雅黑" w:eastAsia="微软雅黑" w:hAnsi="微软雅黑"/>
        </w:rPr>
        <w:t>需</w:t>
      </w:r>
      <w:r w:rsidRPr="00F424F2">
        <w:rPr>
          <w:rFonts w:ascii="微软雅黑" w:eastAsia="微软雅黑" w:hAnsi="微软雅黑" w:hint="eastAsia"/>
        </w:rPr>
        <w:t>要</w:t>
      </w:r>
      <w:r w:rsidRPr="00F424F2">
        <w:rPr>
          <w:rFonts w:ascii="微软雅黑" w:eastAsia="微软雅黑" w:hAnsi="微软雅黑"/>
        </w:rPr>
        <w:t>以</w:t>
      </w:r>
      <w:r w:rsidRPr="00F424F2">
        <w:rPr>
          <w:rFonts w:ascii="微软雅黑" w:eastAsia="微软雅黑" w:hAnsi="微软雅黑" w:hint="eastAsia"/>
        </w:rPr>
        <w:t>0.1</w:t>
      </w:r>
      <w:r w:rsidRPr="00F424F2">
        <w:rPr>
          <w:rFonts w:ascii="微软雅黑" w:eastAsia="微软雅黑" w:hAnsi="微软雅黑"/>
        </w:rPr>
        <w:t>m/s的速度抬升</w:t>
      </w:r>
      <w:r w:rsidRPr="00F424F2">
        <w:rPr>
          <w:rFonts w:ascii="微软雅黑" w:eastAsia="微软雅黑" w:hAnsi="微软雅黑" w:hint="eastAsia"/>
        </w:rPr>
        <w:t>100</w:t>
      </w:r>
      <w:r w:rsidRPr="00F424F2">
        <w:rPr>
          <w:rFonts w:ascii="微软雅黑" w:eastAsia="微软雅黑" w:hAnsi="微软雅黑"/>
        </w:rPr>
        <w:t>kg</w:t>
      </w:r>
    </w:p>
    <w:p w14:paraId="21697B1C" w14:textId="77777777" w:rsidR="00F14B03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的重物</w:t>
      </w:r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>根据以上条件选择合适的电机，并</w:t>
      </w:r>
    </w:p>
    <w:p w14:paraId="56C4497D" w14:textId="77777777" w:rsidR="00F14B03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确认丝杆导程</w:t>
      </w:r>
      <w:r w:rsidRPr="00F424F2">
        <w:rPr>
          <w:rFonts w:ascii="微软雅黑" w:eastAsia="微软雅黑" w:hAnsi="微软雅黑" w:hint="eastAsia"/>
        </w:rPr>
        <w:t>，请列出计算过程</w:t>
      </w:r>
      <w:r w:rsidRPr="00F424F2">
        <w:rPr>
          <w:rFonts w:ascii="微软雅黑" w:eastAsia="微软雅黑" w:hAnsi="微软雅黑"/>
        </w:rPr>
        <w:t>。</w:t>
      </w:r>
      <w:r w:rsidRPr="00F424F2">
        <w:rPr>
          <w:rFonts w:ascii="微软雅黑" w:eastAsia="微软雅黑" w:hAnsi="微软雅黑" w:hint="eastAsia"/>
        </w:rPr>
        <w:t>（传动效</w:t>
      </w:r>
    </w:p>
    <w:p w14:paraId="3B76E88C" w14:textId="77777777" w:rsidR="00766BE7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率、</w:t>
      </w:r>
      <w:r w:rsidRPr="00F424F2">
        <w:rPr>
          <w:rFonts w:ascii="微软雅黑" w:eastAsia="微软雅黑" w:hAnsi="微软雅黑"/>
        </w:rPr>
        <w:t>导程</w:t>
      </w:r>
      <w:r w:rsidRPr="00F424F2">
        <w:rPr>
          <w:rFonts w:ascii="微软雅黑" w:eastAsia="微软雅黑" w:hAnsi="微软雅黑" w:hint="eastAsia"/>
        </w:rPr>
        <w:t>等</w:t>
      </w:r>
      <w:r w:rsidRPr="00F424F2">
        <w:rPr>
          <w:rFonts w:ascii="微软雅黑" w:eastAsia="微软雅黑" w:hAnsi="微软雅黑"/>
        </w:rPr>
        <w:t>的定义</w:t>
      </w:r>
      <w:r w:rsidRPr="00F424F2">
        <w:rPr>
          <w:rFonts w:ascii="微软雅黑" w:eastAsia="微软雅黑" w:hAnsi="微软雅黑" w:hint="eastAsia"/>
        </w:rPr>
        <w:t>可以</w:t>
      </w:r>
      <w:r w:rsidRPr="00F424F2">
        <w:rPr>
          <w:rFonts w:ascii="微软雅黑" w:eastAsia="微软雅黑" w:hAnsi="微软雅黑"/>
        </w:rPr>
        <w:t>查阅</w:t>
      </w:r>
      <w:r w:rsidRPr="00F424F2">
        <w:rPr>
          <w:rFonts w:ascii="微软雅黑" w:eastAsia="微软雅黑" w:hAnsi="微软雅黑" w:hint="eastAsia"/>
        </w:rPr>
        <w:t>《机械设计》、</w:t>
      </w:r>
    </w:p>
    <w:p w14:paraId="26D2D166" w14:textId="0F1A7EDB" w:rsidR="00F14B03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《机械原理》、《机械设计手册》</w:t>
      </w:r>
      <w:r w:rsidRPr="00F424F2">
        <w:rPr>
          <w:rFonts w:ascii="微软雅黑" w:eastAsia="微软雅黑" w:hAnsi="微软雅黑"/>
        </w:rPr>
        <w:t>等</w:t>
      </w:r>
      <w:r w:rsidRPr="00F424F2">
        <w:rPr>
          <w:rFonts w:ascii="微软雅黑" w:eastAsia="微软雅黑" w:hAnsi="微软雅黑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14:paraId="4B672DB0" w14:textId="77777777" w:rsidTr="00D74EF9">
        <w:tc>
          <w:tcPr>
            <w:tcW w:w="8302" w:type="dxa"/>
          </w:tcPr>
          <w:p w14:paraId="6C8F2ABB" w14:textId="77777777" w:rsidR="00321654" w:rsidRDefault="00321654" w:rsidP="00D74EF9">
            <w:pPr>
              <w:spacing w:line="360" w:lineRule="exac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</w:tr>
    </w:tbl>
    <w:p w14:paraId="50508630" w14:textId="77777777" w:rsidR="00321654" w:rsidRDefault="00321654" w:rsidP="00321654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二</w:t>
      </w:r>
      <w:r>
        <w:rPr>
          <w:b/>
          <w:color w:val="FF0000"/>
          <w:sz w:val="22"/>
        </w:rPr>
        <w:t>、</w:t>
      </w:r>
      <w:r>
        <w:rPr>
          <w:rFonts w:hint="eastAsia"/>
          <w:b/>
          <w:color w:val="FF0000"/>
          <w:sz w:val="22"/>
        </w:rPr>
        <w:t>嵌入式</w:t>
      </w:r>
      <w:r w:rsidRPr="00DA6BA1">
        <w:rPr>
          <w:rFonts w:hint="eastAsia"/>
          <w:b/>
          <w:color w:val="FF0000"/>
          <w:sz w:val="22"/>
        </w:rPr>
        <w:t>方向必做</w:t>
      </w:r>
      <w:r w:rsidRPr="00DA6BA1">
        <w:rPr>
          <w:b/>
          <w:color w:val="FF0000"/>
          <w:sz w:val="22"/>
        </w:rPr>
        <w:t>题目：</w:t>
      </w:r>
    </w:p>
    <w:p w14:paraId="3C38C3B1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1</w:t>
      </w:r>
      <w:r w:rsidRPr="00F424F2">
        <w:rPr>
          <w:rFonts w:ascii="微软雅黑" w:eastAsia="微软雅黑" w:hAnsi="微软雅黑" w:hint="eastAsia"/>
        </w:rPr>
        <w:t>、请</w:t>
      </w:r>
      <w:r w:rsidRPr="00F424F2">
        <w:rPr>
          <w:rFonts w:ascii="微软雅黑" w:eastAsia="微软雅黑" w:hAnsi="微软雅黑"/>
        </w:rPr>
        <w:t>解释</w:t>
      </w:r>
      <w:r w:rsidRPr="00F424F2">
        <w:rPr>
          <w:rFonts w:ascii="微软雅黑" w:eastAsia="微软雅黑" w:hAnsi="微软雅黑" w:hint="eastAsia"/>
        </w:rPr>
        <w:t>以下名词,说明</w:t>
      </w:r>
      <w:r w:rsidRPr="00F424F2">
        <w:rPr>
          <w:rFonts w:ascii="微软雅黑" w:eastAsia="微软雅黑" w:hAnsi="微软雅黑"/>
        </w:rPr>
        <w:t>其在单片机当中的作用：</w:t>
      </w:r>
      <w:r w:rsidRPr="00F424F2" w:rsidDel="008F75ED">
        <w:rPr>
          <w:rFonts w:ascii="微软雅黑" w:eastAsia="微软雅黑" w:hAnsi="微软雅黑" w:hint="eastAsia"/>
        </w:rPr>
        <w:t xml:space="preserve"> </w:t>
      </w:r>
    </w:p>
    <w:p w14:paraId="68B8387D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ab/>
        <w:t>DMA:</w:t>
      </w:r>
    </w:p>
    <w:p w14:paraId="7E5BEF6B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ab/>
        <w:t>NVIC:</w:t>
      </w:r>
    </w:p>
    <w:p w14:paraId="27FCDE2C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ab/>
      </w:r>
      <w:r w:rsidRPr="00F424F2">
        <w:rPr>
          <w:rFonts w:ascii="微软雅黑" w:eastAsia="微软雅黑" w:hAnsi="微软雅黑" w:hint="eastAsia"/>
        </w:rPr>
        <w:t>FPU</w:t>
      </w:r>
      <w:r w:rsidRPr="00F424F2">
        <w:rPr>
          <w:rFonts w:ascii="微软雅黑" w:eastAsia="微软雅黑" w:hAnsi="微软雅黑"/>
        </w:rPr>
        <w:t>:</w:t>
      </w:r>
    </w:p>
    <w:p w14:paraId="2AE41308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ab/>
        <w:t>SRAM:</w:t>
      </w:r>
    </w:p>
    <w:p w14:paraId="0ABAD39B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ab/>
        <w:t>GPIO:</w:t>
      </w:r>
    </w:p>
    <w:p w14:paraId="3C548F8A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ab/>
        <w:t>JTAG:</w:t>
      </w:r>
    </w:p>
    <w:p w14:paraId="13137DBF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ab/>
        <w:t>Watchdog: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14:paraId="6EE3C21D" w14:textId="77777777" w:rsidTr="00D74EF9">
        <w:tc>
          <w:tcPr>
            <w:tcW w:w="8302" w:type="dxa"/>
          </w:tcPr>
          <w:p w14:paraId="6DCBCF57" w14:textId="77777777" w:rsidR="00321654" w:rsidRDefault="00321654" w:rsidP="00D74EF9">
            <w:pPr>
              <w:rPr>
                <w:color w:val="FF0000"/>
              </w:rPr>
            </w:pPr>
          </w:p>
          <w:p w14:paraId="3EDE3D55" w14:textId="77777777" w:rsidR="00321654" w:rsidRDefault="00321654" w:rsidP="00D74EF9">
            <w:pPr>
              <w:rPr>
                <w:color w:val="FF0000"/>
              </w:rPr>
            </w:pPr>
          </w:p>
        </w:tc>
      </w:tr>
    </w:tbl>
    <w:p w14:paraId="329AC361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2</w:t>
      </w:r>
      <w:r w:rsidRPr="00F424F2">
        <w:rPr>
          <w:rFonts w:ascii="微软雅黑" w:eastAsia="微软雅黑" w:hAnsi="微软雅黑" w:hint="eastAsia"/>
        </w:rPr>
        <w:t>、在</w:t>
      </w:r>
      <w:proofErr w:type="spellStart"/>
      <w:r w:rsidRPr="00F424F2">
        <w:rPr>
          <w:rFonts w:ascii="微软雅黑" w:eastAsia="微软雅黑" w:hAnsi="微软雅黑" w:hint="eastAsia"/>
        </w:rPr>
        <w:t>RoboMaster</w:t>
      </w:r>
      <w:proofErr w:type="spellEnd"/>
      <w:r w:rsidRPr="00F424F2">
        <w:rPr>
          <w:rFonts w:ascii="微软雅黑" w:eastAsia="微软雅黑" w:hAnsi="微软雅黑"/>
        </w:rPr>
        <w:t>机器人控制系统中</w:t>
      </w:r>
      <w:r w:rsidRPr="00F424F2">
        <w:rPr>
          <w:rFonts w:ascii="微软雅黑" w:eastAsia="微软雅黑" w:hAnsi="微软雅黑" w:hint="eastAsia"/>
        </w:rPr>
        <w:t>存在</w:t>
      </w:r>
      <w:r w:rsidRPr="00F424F2">
        <w:rPr>
          <w:rFonts w:ascii="微软雅黑" w:eastAsia="微软雅黑" w:hAnsi="微软雅黑"/>
        </w:rPr>
        <w:t>两个主要的模块，分为</w:t>
      </w:r>
      <w:r w:rsidRPr="00F424F2">
        <w:rPr>
          <w:rFonts w:ascii="微软雅黑" w:eastAsia="微软雅黑" w:hAnsi="微软雅黑" w:hint="eastAsia"/>
        </w:rPr>
        <w:t>运动</w:t>
      </w:r>
      <w:r w:rsidRPr="00F424F2">
        <w:rPr>
          <w:rFonts w:ascii="微软雅黑" w:eastAsia="微软雅黑" w:hAnsi="微软雅黑"/>
        </w:rPr>
        <w:t>控制</w:t>
      </w:r>
      <w:r w:rsidRPr="00F424F2">
        <w:rPr>
          <w:rFonts w:ascii="微软雅黑" w:eastAsia="微软雅黑" w:hAnsi="微软雅黑" w:hint="eastAsia"/>
        </w:rPr>
        <w:t>模块</w:t>
      </w:r>
      <w:r w:rsidRPr="00F424F2">
        <w:rPr>
          <w:rFonts w:ascii="微软雅黑" w:eastAsia="微软雅黑" w:hAnsi="微软雅黑"/>
        </w:rPr>
        <w:t>和</w:t>
      </w:r>
      <w:r w:rsidRPr="00F424F2">
        <w:rPr>
          <w:rFonts w:ascii="微软雅黑" w:eastAsia="微软雅黑" w:hAnsi="微软雅黑" w:hint="eastAsia"/>
        </w:rPr>
        <w:t>感知</w:t>
      </w:r>
      <w:r w:rsidRPr="00F424F2">
        <w:rPr>
          <w:rFonts w:ascii="微软雅黑" w:eastAsia="微软雅黑" w:hAnsi="微软雅黑"/>
        </w:rPr>
        <w:t>决策模块，其中感知决策模块负责收集传感器数据</w:t>
      </w:r>
      <w:r w:rsidRPr="00F424F2">
        <w:rPr>
          <w:rFonts w:ascii="微软雅黑" w:eastAsia="微软雅黑" w:hAnsi="微软雅黑" w:hint="eastAsia"/>
        </w:rPr>
        <w:t>并且</w:t>
      </w:r>
      <w:r w:rsidRPr="00F424F2">
        <w:rPr>
          <w:rFonts w:ascii="微软雅黑" w:eastAsia="微软雅黑" w:hAnsi="微软雅黑"/>
        </w:rPr>
        <w:t>做出运动决策，而运动控制模块</w:t>
      </w:r>
      <w:r w:rsidRPr="00F424F2">
        <w:rPr>
          <w:rFonts w:ascii="微软雅黑" w:eastAsia="微软雅黑" w:hAnsi="微软雅黑" w:hint="eastAsia"/>
        </w:rPr>
        <w:t>负责</w:t>
      </w:r>
      <w:r w:rsidRPr="00F424F2">
        <w:rPr>
          <w:rFonts w:ascii="微软雅黑" w:eastAsia="微软雅黑" w:hAnsi="微软雅黑"/>
        </w:rPr>
        <w:t>接收</w:t>
      </w:r>
      <w:r w:rsidRPr="00F424F2">
        <w:rPr>
          <w:rFonts w:ascii="微软雅黑" w:eastAsia="微软雅黑" w:hAnsi="微软雅黑" w:hint="eastAsia"/>
        </w:rPr>
        <w:t>控制</w:t>
      </w:r>
      <w:r w:rsidRPr="00F424F2">
        <w:rPr>
          <w:rFonts w:ascii="微软雅黑" w:eastAsia="微软雅黑" w:hAnsi="微软雅黑"/>
        </w:rPr>
        <w:t>命令</w:t>
      </w:r>
      <w:r w:rsidRPr="00F424F2">
        <w:rPr>
          <w:rFonts w:ascii="微软雅黑" w:eastAsia="微软雅黑" w:hAnsi="微软雅黑" w:hint="eastAsia"/>
        </w:rPr>
        <w:t>并且实际</w:t>
      </w:r>
      <w:r w:rsidRPr="00F424F2">
        <w:rPr>
          <w:rFonts w:ascii="微软雅黑" w:eastAsia="微软雅黑" w:hAnsi="微软雅黑"/>
        </w:rPr>
        <w:t>控制机器人的</w:t>
      </w:r>
      <w:r w:rsidRPr="00F424F2">
        <w:rPr>
          <w:rFonts w:ascii="微软雅黑" w:eastAsia="微软雅黑" w:hAnsi="微软雅黑" w:hint="eastAsia"/>
        </w:rPr>
        <w:t>电机</w:t>
      </w:r>
      <w:r w:rsidRPr="00F424F2">
        <w:rPr>
          <w:rFonts w:ascii="微软雅黑" w:eastAsia="微软雅黑" w:hAnsi="微软雅黑"/>
        </w:rPr>
        <w:t>运动</w:t>
      </w:r>
      <w:r w:rsidRPr="00F424F2">
        <w:rPr>
          <w:rFonts w:ascii="微软雅黑" w:eastAsia="微软雅黑" w:hAnsi="微软雅黑" w:hint="eastAsia"/>
        </w:rPr>
        <w:t>。为了便于维护</w:t>
      </w:r>
      <w:r w:rsidRPr="00F424F2">
        <w:rPr>
          <w:rFonts w:ascii="微软雅黑" w:eastAsia="微软雅黑" w:hAnsi="微软雅黑"/>
        </w:rPr>
        <w:t>和升级，</w:t>
      </w:r>
      <w:r w:rsidRPr="00F424F2">
        <w:rPr>
          <w:rFonts w:ascii="微软雅黑" w:eastAsia="微软雅黑" w:hAnsi="微软雅黑" w:hint="eastAsia"/>
        </w:rPr>
        <w:t>将</w:t>
      </w:r>
      <w:r w:rsidRPr="00F424F2">
        <w:rPr>
          <w:rFonts w:ascii="微软雅黑" w:eastAsia="微软雅黑" w:hAnsi="微软雅黑"/>
        </w:rPr>
        <w:t>这两个主要模块分别使用</w:t>
      </w:r>
      <w:r w:rsidRPr="00F424F2">
        <w:rPr>
          <w:rFonts w:ascii="微软雅黑" w:eastAsia="微软雅黑" w:hAnsi="微软雅黑" w:hint="eastAsia"/>
        </w:rPr>
        <w:t>两个</w:t>
      </w:r>
      <w:r w:rsidRPr="00F424F2">
        <w:rPr>
          <w:rFonts w:ascii="微软雅黑" w:eastAsia="微软雅黑" w:hAnsi="微软雅黑"/>
        </w:rPr>
        <w:t>独立的硬件进行控制，针对这一系统请回答</w:t>
      </w:r>
      <w:r w:rsidRPr="00F424F2">
        <w:rPr>
          <w:rFonts w:ascii="微软雅黑" w:eastAsia="微软雅黑" w:hAnsi="微软雅黑" w:hint="eastAsia"/>
        </w:rPr>
        <w:t>以下</w:t>
      </w:r>
      <w:r w:rsidRPr="00F424F2">
        <w:rPr>
          <w:rFonts w:ascii="微软雅黑" w:eastAsia="微软雅黑" w:hAnsi="微软雅黑"/>
        </w:rPr>
        <w:t>问题：</w:t>
      </w:r>
    </w:p>
    <w:p w14:paraId="764628FE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1）</w:t>
      </w:r>
      <w:r w:rsidRPr="00F424F2">
        <w:rPr>
          <w:rFonts w:ascii="微软雅黑" w:eastAsia="微软雅黑" w:hAnsi="微软雅黑"/>
        </w:rPr>
        <w:t>由于两个模块为</w:t>
      </w:r>
      <w:r w:rsidRPr="00F424F2">
        <w:rPr>
          <w:rFonts w:ascii="微软雅黑" w:eastAsia="微软雅黑" w:hAnsi="微软雅黑" w:hint="eastAsia"/>
        </w:rPr>
        <w:t>在</w:t>
      </w:r>
      <w:r w:rsidRPr="00F424F2">
        <w:rPr>
          <w:rFonts w:ascii="微软雅黑" w:eastAsia="微软雅黑" w:hAnsi="微软雅黑"/>
        </w:rPr>
        <w:t>同一个机器人上</w:t>
      </w:r>
      <w:r w:rsidRPr="00F424F2">
        <w:rPr>
          <w:rFonts w:ascii="微软雅黑" w:eastAsia="微软雅黑" w:hAnsi="微软雅黑" w:hint="eastAsia"/>
        </w:rPr>
        <w:t>但却</w:t>
      </w:r>
      <w:r w:rsidRPr="00F424F2">
        <w:rPr>
          <w:rFonts w:ascii="微软雅黑" w:eastAsia="微软雅黑" w:hAnsi="微软雅黑"/>
        </w:rPr>
        <w:t>相互独立的硬件，</w:t>
      </w:r>
      <w:r w:rsidRPr="00F424F2">
        <w:rPr>
          <w:rFonts w:ascii="微软雅黑" w:eastAsia="微软雅黑" w:hAnsi="微软雅黑" w:hint="eastAsia"/>
        </w:rPr>
        <w:t>所以</w:t>
      </w:r>
      <w:r w:rsidRPr="00F424F2">
        <w:rPr>
          <w:rFonts w:ascii="微软雅黑" w:eastAsia="微软雅黑" w:hAnsi="微软雅黑"/>
        </w:rPr>
        <w:t>需要一种通信手段在两模块间传输数据，请</w:t>
      </w:r>
      <w:r w:rsidRPr="00F424F2">
        <w:rPr>
          <w:rFonts w:ascii="微软雅黑" w:eastAsia="微软雅黑" w:hAnsi="微软雅黑" w:hint="eastAsia"/>
        </w:rPr>
        <w:t>在以下</w:t>
      </w:r>
      <w:r w:rsidRPr="00F424F2">
        <w:rPr>
          <w:rFonts w:ascii="微软雅黑" w:eastAsia="微软雅黑" w:hAnsi="微软雅黑"/>
        </w:rPr>
        <w:t>的通信方式中选择一种你认为最合适的方式</w:t>
      </w:r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>并</w:t>
      </w:r>
      <w:r w:rsidRPr="00F424F2">
        <w:rPr>
          <w:rFonts w:ascii="微软雅黑" w:eastAsia="微软雅黑" w:hAnsi="微软雅黑" w:hint="eastAsia"/>
        </w:rPr>
        <w:t>说明</w:t>
      </w:r>
      <w:r w:rsidRPr="00F424F2">
        <w:rPr>
          <w:rFonts w:ascii="微软雅黑" w:eastAsia="微软雅黑" w:hAnsi="微软雅黑"/>
        </w:rPr>
        <w:t>原因。</w:t>
      </w:r>
    </w:p>
    <w:p w14:paraId="7C9F806C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以太网</w:t>
      </w:r>
      <w:r w:rsidRPr="00F424F2">
        <w:rPr>
          <w:rFonts w:ascii="微软雅黑" w:eastAsia="微软雅黑" w:hAnsi="微软雅黑"/>
        </w:rPr>
        <w:t>、WIFI</w:t>
      </w:r>
      <w:r w:rsidRPr="00F424F2">
        <w:rPr>
          <w:rFonts w:ascii="微软雅黑" w:eastAsia="微软雅黑" w:hAnsi="微软雅黑" w:hint="eastAsia"/>
        </w:rPr>
        <w:t>、</w:t>
      </w:r>
      <w:r w:rsidRPr="00F424F2">
        <w:rPr>
          <w:rFonts w:ascii="微软雅黑" w:eastAsia="微软雅黑" w:hAnsi="微软雅黑"/>
        </w:rPr>
        <w:t>蓝牙、USB、CAN、串口、I2C、SPI</w:t>
      </w:r>
      <w:r w:rsidRPr="00F424F2">
        <w:rPr>
          <w:rFonts w:ascii="微软雅黑" w:eastAsia="微软雅黑" w:hAnsi="微软雅黑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14:paraId="61764F93" w14:textId="77777777" w:rsidTr="005301E9">
        <w:trPr>
          <w:trHeight w:val="459"/>
        </w:trPr>
        <w:tc>
          <w:tcPr>
            <w:tcW w:w="8302" w:type="dxa"/>
          </w:tcPr>
          <w:p w14:paraId="0E0E9BA9" w14:textId="77777777" w:rsidR="00321654" w:rsidRDefault="00321654" w:rsidP="00D74EF9">
            <w:pPr>
              <w:spacing w:line="360" w:lineRule="exact"/>
            </w:pPr>
          </w:p>
        </w:tc>
      </w:tr>
    </w:tbl>
    <w:p w14:paraId="12D7A88D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2</w:t>
      </w:r>
      <w:r w:rsidRPr="00F424F2">
        <w:rPr>
          <w:rFonts w:ascii="微软雅黑" w:eastAsia="微软雅黑" w:hAnsi="微软雅黑" w:hint="eastAsia"/>
        </w:rPr>
        <w:t>）请</w:t>
      </w:r>
      <w:r w:rsidRPr="00F424F2">
        <w:rPr>
          <w:rFonts w:ascii="微软雅黑" w:eastAsia="微软雅黑" w:hAnsi="微软雅黑"/>
        </w:rPr>
        <w:t>针对此系统的特点设计一个通信协议</w:t>
      </w:r>
      <w:r w:rsidRPr="00F424F2">
        <w:rPr>
          <w:rFonts w:ascii="微软雅黑" w:eastAsia="微软雅黑" w:hAnsi="微软雅黑" w:hint="eastAsia"/>
        </w:rPr>
        <w:t>实现</w:t>
      </w:r>
      <w:r w:rsidRPr="00F424F2">
        <w:rPr>
          <w:rFonts w:ascii="微软雅黑" w:eastAsia="微软雅黑" w:hAnsi="微软雅黑"/>
        </w:rPr>
        <w:t>由感知决策模块</w:t>
      </w:r>
      <w:r w:rsidRPr="00F424F2">
        <w:rPr>
          <w:rFonts w:ascii="微软雅黑" w:eastAsia="微软雅黑" w:hAnsi="微软雅黑" w:hint="eastAsia"/>
        </w:rPr>
        <w:t>操作</w:t>
      </w:r>
      <w:r w:rsidRPr="00F424F2">
        <w:rPr>
          <w:rFonts w:ascii="微软雅黑" w:eastAsia="微软雅黑" w:hAnsi="微软雅黑"/>
        </w:rPr>
        <w:t>运动控制模块</w:t>
      </w:r>
      <w:r w:rsidRPr="00F424F2">
        <w:rPr>
          <w:rFonts w:ascii="微软雅黑" w:eastAsia="微软雅黑" w:hAnsi="微软雅黑" w:hint="eastAsia"/>
        </w:rPr>
        <w:t>，要求</w:t>
      </w:r>
      <w:r w:rsidRPr="00F424F2">
        <w:rPr>
          <w:rFonts w:ascii="微软雅黑" w:eastAsia="微软雅黑" w:hAnsi="微软雅黑"/>
        </w:rPr>
        <w:t>至少能够实现</w:t>
      </w:r>
      <w:r w:rsidRPr="00F424F2">
        <w:rPr>
          <w:rFonts w:ascii="微软雅黑" w:eastAsia="微软雅黑" w:hAnsi="微软雅黑" w:hint="eastAsia"/>
        </w:rPr>
        <w:t>由</w:t>
      </w:r>
      <w:r w:rsidRPr="00F424F2">
        <w:rPr>
          <w:rFonts w:ascii="微软雅黑" w:eastAsia="微软雅黑" w:hAnsi="微软雅黑"/>
        </w:rPr>
        <w:t>感知决策模块控制底盘运动</w:t>
      </w:r>
      <w:r w:rsidRPr="00F424F2">
        <w:rPr>
          <w:rFonts w:ascii="微软雅黑" w:eastAsia="微软雅黑" w:hAnsi="微软雅黑" w:hint="eastAsia"/>
        </w:rPr>
        <w:t>的</w:t>
      </w:r>
      <w:r w:rsidRPr="00F424F2">
        <w:rPr>
          <w:rFonts w:ascii="微软雅黑" w:eastAsia="微软雅黑" w:hAnsi="微软雅黑"/>
        </w:rPr>
        <w:t>速度和方向，除此之外可以进行其他的扩展</w:t>
      </w:r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>请</w:t>
      </w:r>
      <w:r w:rsidRPr="00F424F2">
        <w:rPr>
          <w:rFonts w:ascii="微软雅黑" w:eastAsia="微软雅黑" w:hAnsi="微软雅黑" w:hint="eastAsia"/>
        </w:rPr>
        <w:t>用</w:t>
      </w:r>
      <w:r w:rsidRPr="00F424F2">
        <w:rPr>
          <w:rFonts w:ascii="微软雅黑" w:eastAsia="微软雅黑" w:hAnsi="微软雅黑"/>
        </w:rPr>
        <w:t>代码或文字描述的方式，表达通信协议的数据包组成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:rsidRPr="00F424F2" w14:paraId="351677C3" w14:textId="77777777" w:rsidTr="00D74EF9">
        <w:trPr>
          <w:trHeight w:val="303"/>
        </w:trPr>
        <w:tc>
          <w:tcPr>
            <w:tcW w:w="8302" w:type="dxa"/>
          </w:tcPr>
          <w:p w14:paraId="7669DD25" w14:textId="77777777" w:rsidR="00321654" w:rsidRDefault="00321654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5655CFEC" w14:textId="77777777" w:rsidR="00321654" w:rsidRPr="00F424F2" w:rsidRDefault="00321654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14:paraId="39FD4450" w14:textId="1FEECA4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lastRenderedPageBreak/>
        <w:t>3</w:t>
      </w:r>
      <w:r w:rsidRPr="00F424F2">
        <w:rPr>
          <w:rFonts w:ascii="微软雅黑" w:eastAsia="微软雅黑" w:hAnsi="微软雅黑" w:hint="eastAsia"/>
        </w:rPr>
        <w:t>）如果</w:t>
      </w:r>
      <w:r w:rsidRPr="00F424F2">
        <w:rPr>
          <w:rFonts w:ascii="微软雅黑" w:eastAsia="微软雅黑" w:hAnsi="微软雅黑"/>
        </w:rPr>
        <w:t>在此系统中再</w:t>
      </w:r>
      <w:r w:rsidRPr="00F424F2">
        <w:rPr>
          <w:rFonts w:ascii="微软雅黑" w:eastAsia="微软雅黑" w:hAnsi="微软雅黑" w:hint="eastAsia"/>
        </w:rPr>
        <w:t>加入</w:t>
      </w:r>
      <w:r w:rsidRPr="00F424F2">
        <w:rPr>
          <w:rFonts w:ascii="微软雅黑" w:eastAsia="微软雅黑" w:hAnsi="微软雅黑"/>
        </w:rPr>
        <w:t>一个硬件模块</w:t>
      </w:r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>并且希望这三个模块可以</w:t>
      </w:r>
      <w:r w:rsidRPr="00F424F2">
        <w:rPr>
          <w:rFonts w:ascii="微软雅黑" w:eastAsia="微软雅黑" w:hAnsi="微软雅黑" w:hint="eastAsia"/>
        </w:rPr>
        <w:t>只</w:t>
      </w:r>
      <w:r w:rsidRPr="00F424F2">
        <w:rPr>
          <w:rFonts w:ascii="微软雅黑" w:eastAsia="微软雅黑" w:hAnsi="微软雅黑"/>
        </w:rPr>
        <w:t>使用</w:t>
      </w:r>
      <w:r w:rsidRPr="00F424F2">
        <w:rPr>
          <w:rFonts w:ascii="微软雅黑" w:eastAsia="微软雅黑" w:hAnsi="微软雅黑" w:hint="eastAsia"/>
        </w:rPr>
        <w:t>同一路</w:t>
      </w:r>
      <w:r w:rsidRPr="00F424F2">
        <w:rPr>
          <w:rFonts w:ascii="微软雅黑" w:eastAsia="微软雅黑" w:hAnsi="微软雅黑"/>
        </w:rPr>
        <w:t>信号线进行相互通信，</w:t>
      </w:r>
      <w:r w:rsidRPr="00F424F2">
        <w:rPr>
          <w:rFonts w:ascii="微软雅黑" w:eastAsia="微软雅黑" w:hAnsi="微软雅黑" w:hint="eastAsia"/>
        </w:rPr>
        <w:t>请</w:t>
      </w:r>
      <w:r w:rsidRPr="00F424F2">
        <w:rPr>
          <w:rFonts w:ascii="微软雅黑" w:eastAsia="微软雅黑" w:hAnsi="微软雅黑"/>
        </w:rPr>
        <w:t>结合此需求</w:t>
      </w:r>
      <w:r w:rsidRPr="00F424F2">
        <w:rPr>
          <w:rFonts w:ascii="微软雅黑" w:eastAsia="微软雅黑" w:hAnsi="微软雅黑" w:hint="eastAsia"/>
        </w:rPr>
        <w:t>再次</w:t>
      </w:r>
      <w:r w:rsidRPr="00F424F2">
        <w:rPr>
          <w:rFonts w:ascii="微软雅黑" w:eastAsia="微软雅黑" w:hAnsi="微软雅黑"/>
        </w:rPr>
        <w:t>思考并</w:t>
      </w:r>
      <w:r w:rsidRPr="00F424F2">
        <w:rPr>
          <w:rFonts w:ascii="微软雅黑" w:eastAsia="微软雅黑" w:hAnsi="微软雅黑" w:hint="eastAsia"/>
        </w:rPr>
        <w:t>回答1</w:t>
      </w:r>
      <w:r w:rsidR="00F14B03">
        <w:rPr>
          <w:rFonts w:ascii="微软雅黑" w:eastAsia="微软雅黑" w:hAnsi="微软雅黑" w:hint="eastAsia"/>
        </w:rPr>
        <w:t>）、</w:t>
      </w:r>
      <w:r w:rsidRPr="00F424F2">
        <w:rPr>
          <w:rFonts w:ascii="微软雅黑" w:eastAsia="微软雅黑" w:hAnsi="微软雅黑" w:hint="eastAsia"/>
        </w:rPr>
        <w:t>2</w:t>
      </w:r>
      <w:r w:rsidR="00F14B03">
        <w:rPr>
          <w:rFonts w:ascii="微软雅黑" w:eastAsia="微软雅黑" w:hAnsi="微软雅黑" w:hint="eastAsia"/>
        </w:rPr>
        <w:t>）</w:t>
      </w:r>
      <w:r w:rsidRPr="00F424F2">
        <w:rPr>
          <w:rFonts w:ascii="微软雅黑" w:eastAsia="微软雅黑" w:hAnsi="微软雅黑" w:hint="eastAsia"/>
        </w:rPr>
        <w:t>两个</w:t>
      </w:r>
      <w:r w:rsidRPr="00F424F2">
        <w:rPr>
          <w:rFonts w:ascii="微软雅黑" w:eastAsia="微软雅黑" w:hAnsi="微软雅黑"/>
        </w:rPr>
        <w:t>问题。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14:paraId="62804C28" w14:textId="77777777" w:rsidTr="00D74EF9">
        <w:tc>
          <w:tcPr>
            <w:tcW w:w="8307" w:type="dxa"/>
          </w:tcPr>
          <w:p w14:paraId="44328E0C" w14:textId="77777777" w:rsidR="00321654" w:rsidRDefault="00321654" w:rsidP="00D74EF9"/>
        </w:tc>
      </w:tr>
    </w:tbl>
    <w:p w14:paraId="6EF686A6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3</w:t>
      </w:r>
      <w:r w:rsidRPr="00F424F2">
        <w:rPr>
          <w:rFonts w:ascii="微软雅黑" w:eastAsia="微软雅黑" w:hAnsi="微软雅黑" w:hint="eastAsia"/>
        </w:rPr>
        <w:t>、在</w:t>
      </w:r>
      <w:r w:rsidRPr="00F424F2">
        <w:rPr>
          <w:rFonts w:ascii="微软雅黑" w:eastAsia="微软雅黑" w:hAnsi="微软雅黑"/>
        </w:rPr>
        <w:t>C</w:t>
      </w:r>
      <w:r w:rsidRPr="00F424F2">
        <w:rPr>
          <w:rFonts w:ascii="微软雅黑" w:eastAsia="微软雅黑" w:hAnsi="微软雅黑" w:hint="eastAsia"/>
        </w:rPr>
        <w:t>语言中，以下变量定义分别代表什么含义。</w:t>
      </w:r>
    </w:p>
    <w:p w14:paraId="029892A2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</w:t>
      </w:r>
      <w:r w:rsidRPr="00F424F2">
        <w:rPr>
          <w:rFonts w:ascii="微软雅黑" w:eastAsia="微软雅黑" w:hAnsi="微软雅黑" w:hint="eastAsia"/>
        </w:rPr>
        <w:t>static</w:t>
      </w:r>
      <w:r w:rsidRPr="00F424F2">
        <w:rPr>
          <w:rFonts w:ascii="微软雅黑" w:eastAsia="微软雅黑" w:hAnsi="微软雅黑"/>
        </w:rPr>
        <w:t xml:space="preserve"> const int a = 10; </w:t>
      </w:r>
      <w:r w:rsidRPr="00F424F2">
        <w:rPr>
          <w:rFonts w:ascii="微软雅黑" w:eastAsia="微软雅黑" w:hAnsi="微软雅黑" w:hint="eastAsia"/>
        </w:rPr>
        <w:t>其中static和const有什么相同点和不同点，在</w:t>
      </w:r>
      <w:r w:rsidRPr="00F424F2">
        <w:rPr>
          <w:rFonts w:ascii="微软雅黑" w:eastAsia="微软雅黑" w:hAnsi="微软雅黑"/>
        </w:rPr>
        <w:t>单片机中这两种变量的存储</w:t>
      </w:r>
      <w:r w:rsidRPr="00F424F2">
        <w:rPr>
          <w:rFonts w:ascii="微软雅黑" w:eastAsia="微软雅黑" w:hAnsi="微软雅黑" w:hint="eastAsia"/>
        </w:rPr>
        <w:t>位置</w:t>
      </w:r>
      <w:r w:rsidRPr="00F424F2">
        <w:rPr>
          <w:rFonts w:ascii="微软雅黑" w:eastAsia="微软雅黑" w:hAnsi="微软雅黑"/>
        </w:rPr>
        <w:t>分别是哪里。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:rsidRPr="00F424F2" w14:paraId="0EF6EAAD" w14:textId="77777777" w:rsidTr="00D74EF9">
        <w:tc>
          <w:tcPr>
            <w:tcW w:w="8307" w:type="dxa"/>
          </w:tcPr>
          <w:p w14:paraId="323DFBF0" w14:textId="77777777" w:rsidR="00321654" w:rsidRPr="00F424F2" w:rsidRDefault="00321654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14:paraId="3195BA14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 w:rsidRPr="00F424F2">
        <w:rPr>
          <w:rFonts w:ascii="微软雅黑" w:eastAsia="微软雅黑" w:hAnsi="微软雅黑"/>
        </w:rPr>
        <w:t>const int *</w:t>
      </w:r>
      <w:proofErr w:type="spellStart"/>
      <w:r w:rsidRPr="00F424F2">
        <w:rPr>
          <w:rFonts w:ascii="微软雅黑" w:eastAsia="微软雅黑" w:hAnsi="微软雅黑"/>
        </w:rPr>
        <w:t>ptr</w:t>
      </w:r>
      <w:proofErr w:type="spellEnd"/>
      <w:r w:rsidRPr="00F424F2">
        <w:rPr>
          <w:rFonts w:ascii="微软雅黑" w:eastAsia="微软雅黑" w:hAnsi="微软雅黑"/>
        </w:rPr>
        <w:t xml:space="preserve">; </w:t>
      </w:r>
      <w:r w:rsidRPr="00F424F2">
        <w:rPr>
          <w:rFonts w:ascii="微软雅黑" w:eastAsia="微软雅黑" w:hAnsi="微软雅黑" w:hint="eastAsia"/>
        </w:rPr>
        <w:t>请用</w:t>
      </w:r>
      <w:r w:rsidRPr="00F424F2">
        <w:rPr>
          <w:rFonts w:ascii="微软雅黑" w:eastAsia="微软雅黑" w:hAnsi="微软雅黑"/>
        </w:rPr>
        <w:t>文字描述变量</w:t>
      </w:r>
      <w:proofErr w:type="spellStart"/>
      <w:r w:rsidRPr="00F424F2">
        <w:rPr>
          <w:rFonts w:ascii="微软雅黑" w:eastAsia="微软雅黑" w:hAnsi="微软雅黑"/>
        </w:rPr>
        <w:t>ptr</w:t>
      </w:r>
      <w:proofErr w:type="spellEnd"/>
      <w:r w:rsidRPr="00F424F2">
        <w:rPr>
          <w:rFonts w:ascii="微软雅黑" w:eastAsia="微软雅黑" w:hAnsi="微软雅黑"/>
        </w:rPr>
        <w:t>的数据类型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:rsidRPr="00F424F2" w14:paraId="05466663" w14:textId="77777777" w:rsidTr="00D74EF9">
        <w:tc>
          <w:tcPr>
            <w:tcW w:w="8307" w:type="dxa"/>
          </w:tcPr>
          <w:p w14:paraId="581052D4" w14:textId="77777777" w:rsidR="00321654" w:rsidRPr="00F424F2" w:rsidRDefault="00321654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14:paraId="78D28F7F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  <w:r w:rsidRPr="00F424F2">
        <w:rPr>
          <w:rFonts w:ascii="微软雅黑" w:eastAsia="微软雅黑" w:hAnsi="微软雅黑"/>
        </w:rPr>
        <w:t xml:space="preserve">int* const </w:t>
      </w:r>
      <w:proofErr w:type="spellStart"/>
      <w:r w:rsidRPr="00F424F2">
        <w:rPr>
          <w:rFonts w:ascii="微软雅黑" w:eastAsia="微软雅黑" w:hAnsi="微软雅黑"/>
        </w:rPr>
        <w:t>ptr</w:t>
      </w:r>
      <w:proofErr w:type="spellEnd"/>
      <w:r w:rsidRPr="00F424F2">
        <w:rPr>
          <w:rFonts w:ascii="微软雅黑" w:eastAsia="微软雅黑" w:hAnsi="微软雅黑" w:hint="eastAsia"/>
        </w:rPr>
        <w:t>;请用</w:t>
      </w:r>
      <w:r w:rsidRPr="00F424F2">
        <w:rPr>
          <w:rFonts w:ascii="微软雅黑" w:eastAsia="微软雅黑" w:hAnsi="微软雅黑"/>
        </w:rPr>
        <w:t>文字描述变量</w:t>
      </w:r>
      <w:proofErr w:type="spellStart"/>
      <w:r w:rsidRPr="00F424F2">
        <w:rPr>
          <w:rFonts w:ascii="微软雅黑" w:eastAsia="微软雅黑" w:hAnsi="微软雅黑"/>
        </w:rPr>
        <w:t>ptr</w:t>
      </w:r>
      <w:proofErr w:type="spellEnd"/>
      <w:r w:rsidRPr="00F424F2">
        <w:rPr>
          <w:rFonts w:ascii="微软雅黑" w:eastAsia="微软雅黑" w:hAnsi="微软雅黑"/>
        </w:rPr>
        <w:t>的数据类型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:rsidRPr="00F424F2" w14:paraId="36230930" w14:textId="77777777" w:rsidTr="00D74EF9">
        <w:tc>
          <w:tcPr>
            <w:tcW w:w="8307" w:type="dxa"/>
          </w:tcPr>
          <w:p w14:paraId="40D7E96E" w14:textId="77777777" w:rsidR="00321654" w:rsidRPr="00F424F2" w:rsidRDefault="00321654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14:paraId="79244350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  <w:r w:rsidRPr="00F424F2">
        <w:rPr>
          <w:rFonts w:ascii="微软雅黑" w:eastAsia="微软雅黑" w:hAnsi="微软雅黑"/>
        </w:rPr>
        <w:t>int (*</w:t>
      </w:r>
      <w:proofErr w:type="spellStart"/>
      <w:r w:rsidRPr="00F424F2">
        <w:rPr>
          <w:rFonts w:ascii="微软雅黑" w:eastAsia="微软雅黑" w:hAnsi="微软雅黑"/>
        </w:rPr>
        <w:t>p</w:t>
      </w:r>
      <w:r w:rsidRPr="00F424F2">
        <w:rPr>
          <w:rFonts w:ascii="微软雅黑" w:eastAsia="微软雅黑" w:hAnsi="微软雅黑" w:hint="eastAsia"/>
        </w:rPr>
        <w:t>tr</w:t>
      </w:r>
      <w:proofErr w:type="spellEnd"/>
      <w:r w:rsidRPr="00F424F2">
        <w:rPr>
          <w:rFonts w:ascii="微软雅黑" w:eastAsia="微软雅黑" w:hAnsi="微软雅黑"/>
        </w:rPr>
        <w:t xml:space="preserve">)[10]; </w:t>
      </w:r>
      <w:r w:rsidRPr="00F424F2">
        <w:rPr>
          <w:rFonts w:ascii="微软雅黑" w:eastAsia="微软雅黑" w:hAnsi="微软雅黑" w:hint="eastAsia"/>
        </w:rPr>
        <w:t>请用</w:t>
      </w:r>
      <w:r w:rsidRPr="00F424F2">
        <w:rPr>
          <w:rFonts w:ascii="微软雅黑" w:eastAsia="微软雅黑" w:hAnsi="微软雅黑"/>
        </w:rPr>
        <w:t>文字描述变量</w:t>
      </w:r>
      <w:proofErr w:type="spellStart"/>
      <w:r w:rsidRPr="00F424F2">
        <w:rPr>
          <w:rFonts w:ascii="微软雅黑" w:eastAsia="微软雅黑" w:hAnsi="微软雅黑"/>
        </w:rPr>
        <w:t>ptr</w:t>
      </w:r>
      <w:proofErr w:type="spellEnd"/>
      <w:r w:rsidRPr="00F424F2">
        <w:rPr>
          <w:rFonts w:ascii="微软雅黑" w:eastAsia="微软雅黑" w:hAnsi="微软雅黑"/>
        </w:rPr>
        <w:t>的数据类型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:rsidRPr="00F424F2" w14:paraId="04FF709D" w14:textId="77777777" w:rsidTr="00D74EF9">
        <w:tc>
          <w:tcPr>
            <w:tcW w:w="8307" w:type="dxa"/>
          </w:tcPr>
          <w:p w14:paraId="7F373BD6" w14:textId="77777777" w:rsidR="00321654" w:rsidRPr="00F424F2" w:rsidRDefault="00321654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14:paraId="568FF1DA" w14:textId="77777777" w:rsidR="00321654" w:rsidRPr="00F424F2" w:rsidRDefault="00321654" w:rsidP="00321654">
      <w:pPr>
        <w:spacing w:line="360" w:lineRule="exac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  <w:r w:rsidRPr="00F424F2">
        <w:rPr>
          <w:rFonts w:ascii="微软雅黑" w:eastAsia="微软雅黑" w:hAnsi="微软雅黑"/>
        </w:rPr>
        <w:t>int *</w:t>
      </w:r>
      <w:proofErr w:type="spellStart"/>
      <w:r w:rsidRPr="00F424F2">
        <w:rPr>
          <w:rFonts w:ascii="微软雅黑" w:eastAsia="微软雅黑" w:hAnsi="微软雅黑"/>
        </w:rPr>
        <w:t>ptr</w:t>
      </w:r>
      <w:proofErr w:type="spellEnd"/>
      <w:r w:rsidRPr="00F424F2">
        <w:rPr>
          <w:rFonts w:ascii="微软雅黑" w:eastAsia="微软雅黑" w:hAnsi="微软雅黑"/>
        </w:rPr>
        <w:t>[10];</w:t>
      </w:r>
      <w:r w:rsidRPr="00F424F2">
        <w:rPr>
          <w:rFonts w:ascii="微软雅黑" w:eastAsia="微软雅黑" w:hAnsi="微软雅黑" w:hint="eastAsia"/>
        </w:rPr>
        <w:t xml:space="preserve"> 请用</w:t>
      </w:r>
      <w:r w:rsidRPr="00F424F2">
        <w:rPr>
          <w:rFonts w:ascii="微软雅黑" w:eastAsia="微软雅黑" w:hAnsi="微软雅黑"/>
        </w:rPr>
        <w:t>文字描述变量</w:t>
      </w:r>
      <w:proofErr w:type="spellStart"/>
      <w:r w:rsidRPr="00F424F2">
        <w:rPr>
          <w:rFonts w:ascii="微软雅黑" w:eastAsia="微软雅黑" w:hAnsi="微软雅黑"/>
        </w:rPr>
        <w:t>ptr</w:t>
      </w:r>
      <w:proofErr w:type="spellEnd"/>
      <w:r w:rsidRPr="00F424F2">
        <w:rPr>
          <w:rFonts w:ascii="微软雅黑" w:eastAsia="微软雅黑" w:hAnsi="微软雅黑"/>
        </w:rPr>
        <w:t>的数据类型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14:paraId="4AA7EE04" w14:textId="77777777" w:rsidTr="00D74EF9">
        <w:tc>
          <w:tcPr>
            <w:tcW w:w="8307" w:type="dxa"/>
          </w:tcPr>
          <w:p w14:paraId="6B3E2896" w14:textId="77777777" w:rsidR="00321654" w:rsidRDefault="00321654" w:rsidP="00D74EF9">
            <w:pPr>
              <w:pStyle w:val="a7"/>
              <w:ind w:firstLineChars="0" w:firstLine="0"/>
            </w:pPr>
          </w:p>
        </w:tc>
      </w:tr>
    </w:tbl>
    <w:p w14:paraId="2762DC1B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4</w:t>
      </w:r>
      <w:r w:rsidRPr="00F424F2">
        <w:rPr>
          <w:rFonts w:ascii="微软雅黑" w:eastAsia="微软雅黑" w:hAnsi="微软雅黑" w:hint="eastAsia"/>
        </w:rPr>
        <w:t>、下面</w:t>
      </w:r>
      <w:r w:rsidRPr="00F424F2">
        <w:rPr>
          <w:rFonts w:ascii="微软雅黑" w:eastAsia="微软雅黑" w:hAnsi="微软雅黑"/>
        </w:rPr>
        <w:t>代码</w:t>
      </w:r>
      <w:r w:rsidRPr="00F424F2">
        <w:rPr>
          <w:rFonts w:ascii="微软雅黑" w:eastAsia="微软雅黑" w:hAnsi="微软雅黑" w:hint="eastAsia"/>
        </w:rPr>
        <w:t>是</w:t>
      </w:r>
      <w:r w:rsidRPr="00F424F2">
        <w:rPr>
          <w:rFonts w:ascii="微软雅黑" w:eastAsia="微软雅黑" w:hAnsi="微软雅黑"/>
        </w:rPr>
        <w:t>一个</w:t>
      </w:r>
      <w:proofErr w:type="spellStart"/>
      <w:r w:rsidRPr="00F424F2">
        <w:rPr>
          <w:rFonts w:ascii="微软雅黑" w:eastAsia="微软雅黑" w:hAnsi="微软雅黑"/>
        </w:rPr>
        <w:t>fifo</w:t>
      </w:r>
      <w:proofErr w:type="spellEnd"/>
      <w:r w:rsidRPr="00F424F2">
        <w:rPr>
          <w:rFonts w:ascii="微软雅黑" w:eastAsia="微软雅黑" w:hAnsi="微软雅黑" w:hint="eastAsia"/>
        </w:rPr>
        <w:t>读取</w:t>
      </w:r>
      <w:r w:rsidRPr="00F424F2">
        <w:rPr>
          <w:rFonts w:ascii="微软雅黑" w:eastAsia="微软雅黑" w:hAnsi="微软雅黑"/>
        </w:rPr>
        <w:t>函数，</w:t>
      </w:r>
      <w:r w:rsidRPr="00F424F2">
        <w:rPr>
          <w:rFonts w:ascii="微软雅黑" w:eastAsia="微软雅黑" w:hAnsi="微软雅黑" w:hint="eastAsia"/>
        </w:rPr>
        <w:t>假设</w:t>
      </w:r>
      <w:r w:rsidRPr="00F424F2">
        <w:rPr>
          <w:rFonts w:ascii="微软雅黑" w:eastAsia="微软雅黑" w:hAnsi="微软雅黑"/>
        </w:rPr>
        <w:t>在一个单片</w:t>
      </w:r>
      <w:r w:rsidRPr="00F424F2">
        <w:rPr>
          <w:rFonts w:ascii="微软雅黑" w:eastAsia="微软雅黑" w:hAnsi="微软雅黑" w:hint="eastAsia"/>
        </w:rPr>
        <w:t>机</w:t>
      </w:r>
      <w:r w:rsidRPr="00F424F2">
        <w:rPr>
          <w:rFonts w:ascii="微软雅黑" w:eastAsia="微软雅黑" w:hAnsi="微软雅黑"/>
        </w:rPr>
        <w:t>系统中，有两个任务</w:t>
      </w:r>
      <w:r w:rsidRPr="00F424F2">
        <w:rPr>
          <w:rFonts w:ascii="微软雅黑" w:eastAsia="微软雅黑" w:hAnsi="微软雅黑" w:hint="eastAsia"/>
        </w:rPr>
        <w:t>在</w:t>
      </w:r>
      <w:r w:rsidRPr="00F424F2">
        <w:rPr>
          <w:rFonts w:ascii="微软雅黑" w:eastAsia="微软雅黑" w:hAnsi="微软雅黑"/>
        </w:rPr>
        <w:t>同一个</w:t>
      </w:r>
      <w:proofErr w:type="spellStart"/>
      <w:r w:rsidRPr="00F424F2">
        <w:rPr>
          <w:rFonts w:ascii="微软雅黑" w:eastAsia="微软雅黑" w:hAnsi="微软雅黑"/>
        </w:rPr>
        <w:t>fifo</w:t>
      </w:r>
      <w:proofErr w:type="spellEnd"/>
      <w:r w:rsidRPr="00F424F2">
        <w:rPr>
          <w:rFonts w:ascii="微软雅黑" w:eastAsia="微软雅黑" w:hAnsi="微软雅黑"/>
        </w:rPr>
        <w:t>中获取数据，已知两个</w:t>
      </w:r>
      <w:r w:rsidRPr="00F424F2">
        <w:rPr>
          <w:rFonts w:ascii="微软雅黑" w:eastAsia="微软雅黑" w:hAnsi="微软雅黑" w:hint="eastAsia"/>
        </w:rPr>
        <w:t>任务</w:t>
      </w:r>
      <w:r w:rsidRPr="00F424F2">
        <w:rPr>
          <w:rFonts w:ascii="微软雅黑" w:eastAsia="微软雅黑" w:hAnsi="微软雅黑"/>
        </w:rPr>
        <w:t>的优先级不同，</w:t>
      </w:r>
      <w:r w:rsidRPr="00F424F2">
        <w:rPr>
          <w:rFonts w:ascii="微软雅黑" w:eastAsia="微软雅黑" w:hAnsi="微软雅黑" w:hint="eastAsia"/>
        </w:rPr>
        <w:t>高</w:t>
      </w:r>
      <w:r w:rsidRPr="00F424F2">
        <w:rPr>
          <w:rFonts w:ascii="微软雅黑" w:eastAsia="微软雅黑" w:hAnsi="微软雅黑"/>
        </w:rPr>
        <w:t>优先级任务会打断低优先级任务的执行</w:t>
      </w:r>
      <w:r w:rsidRPr="00F424F2">
        <w:rPr>
          <w:rFonts w:ascii="微软雅黑" w:eastAsia="微软雅黑" w:hAnsi="微软雅黑" w:hint="eastAsia"/>
        </w:rPr>
        <w:t>。</w:t>
      </w:r>
      <w:r w:rsidRPr="00F424F2">
        <w:rPr>
          <w:rFonts w:ascii="微软雅黑" w:eastAsia="微软雅黑" w:hAnsi="微软雅黑"/>
        </w:rPr>
        <w:t>请问</w:t>
      </w:r>
      <w:r w:rsidRPr="00F424F2">
        <w:rPr>
          <w:rFonts w:ascii="微软雅黑" w:eastAsia="微软雅黑" w:hAnsi="微软雅黑" w:hint="eastAsia"/>
        </w:rPr>
        <w:t>在</w:t>
      </w:r>
      <w:r w:rsidRPr="00F424F2">
        <w:rPr>
          <w:rFonts w:ascii="微软雅黑" w:eastAsia="微软雅黑" w:hAnsi="微软雅黑"/>
        </w:rPr>
        <w:t>这样的</w:t>
      </w:r>
      <w:r w:rsidRPr="00F424F2">
        <w:rPr>
          <w:rFonts w:ascii="微软雅黑" w:eastAsia="微软雅黑" w:hAnsi="微软雅黑" w:hint="eastAsia"/>
        </w:rPr>
        <w:t>场景</w:t>
      </w:r>
      <w:r w:rsidRPr="00F424F2">
        <w:rPr>
          <w:rFonts w:ascii="微软雅黑" w:eastAsia="微软雅黑" w:hAnsi="微软雅黑"/>
        </w:rPr>
        <w:t>下，</w:t>
      </w:r>
      <w:r w:rsidRPr="00F424F2">
        <w:rPr>
          <w:rFonts w:ascii="微软雅黑" w:eastAsia="微软雅黑" w:hAnsi="微软雅黑" w:hint="eastAsia"/>
        </w:rPr>
        <w:t>这段</w:t>
      </w:r>
      <w:r w:rsidRPr="00F424F2">
        <w:rPr>
          <w:rFonts w:ascii="微软雅黑" w:eastAsia="微软雅黑" w:hAnsi="微软雅黑"/>
        </w:rPr>
        <w:t>代码中的实现是否合理？如</w:t>
      </w:r>
      <w:r w:rsidRPr="00F424F2">
        <w:rPr>
          <w:rFonts w:ascii="微软雅黑" w:eastAsia="微软雅黑" w:hAnsi="微软雅黑" w:hint="eastAsia"/>
        </w:rPr>
        <w:t>不合理</w:t>
      </w:r>
      <w:r w:rsidRPr="00F424F2">
        <w:rPr>
          <w:rFonts w:ascii="微软雅黑" w:eastAsia="微软雅黑" w:hAnsi="微软雅黑"/>
        </w:rPr>
        <w:t>应该怎样修改</w:t>
      </w:r>
      <w:r w:rsidRPr="00F424F2">
        <w:rPr>
          <w:rFonts w:ascii="微软雅黑" w:eastAsia="微软雅黑" w:hAnsi="微软雅黑" w:hint="eastAsia"/>
        </w:rPr>
        <w:t>？（请查阅</w:t>
      </w:r>
      <w:r w:rsidRPr="00F424F2">
        <w:rPr>
          <w:rFonts w:ascii="微软雅黑" w:eastAsia="微软雅黑" w:hAnsi="微软雅黑"/>
        </w:rPr>
        <w:t>线程安全方面的知识后作答）</w:t>
      </w:r>
    </w:p>
    <w:p w14:paraId="16A2CAAF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void* </w:t>
      </w:r>
      <w:proofErr w:type="spellStart"/>
      <w:r w:rsidRPr="00F424F2">
        <w:rPr>
          <w:rFonts w:ascii="微软雅黑" w:eastAsia="微软雅黑" w:hAnsi="微软雅黑"/>
        </w:rPr>
        <w:t>fifo_s_get</w:t>
      </w:r>
      <w:proofErr w:type="spellEnd"/>
      <w:r w:rsidRPr="00F424F2">
        <w:rPr>
          <w:rFonts w:ascii="微软雅黑" w:eastAsia="微软雅黑" w:hAnsi="微软雅黑"/>
        </w:rPr>
        <w:t>(</w:t>
      </w:r>
      <w:proofErr w:type="spellStart"/>
      <w:r w:rsidRPr="00F424F2">
        <w:rPr>
          <w:rFonts w:ascii="微软雅黑" w:eastAsia="微软雅黑" w:hAnsi="微软雅黑"/>
        </w:rPr>
        <w:t>fifo_s_t</w:t>
      </w:r>
      <w:proofErr w:type="spellEnd"/>
      <w:r w:rsidRPr="00F424F2">
        <w:rPr>
          <w:rFonts w:ascii="微软雅黑" w:eastAsia="微软雅黑" w:hAnsi="微软雅黑"/>
        </w:rPr>
        <w:t xml:space="preserve">*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)</w:t>
      </w:r>
    </w:p>
    <w:p w14:paraId="7E464B00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{</w:t>
      </w:r>
    </w:p>
    <w:p w14:paraId="69B83E60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void* </w:t>
      </w:r>
      <w:proofErr w:type="spellStart"/>
      <w:r w:rsidRPr="00F424F2">
        <w:rPr>
          <w:rFonts w:ascii="微软雅黑" w:eastAsia="微软雅黑" w:hAnsi="微软雅黑"/>
        </w:rPr>
        <w:t>retval</w:t>
      </w:r>
      <w:proofErr w:type="spellEnd"/>
      <w:r w:rsidRPr="00F424F2">
        <w:rPr>
          <w:rFonts w:ascii="微软雅黑" w:eastAsia="微软雅黑" w:hAnsi="微软雅黑"/>
        </w:rPr>
        <w:t xml:space="preserve"> = 0;</w:t>
      </w:r>
    </w:p>
    <w:p w14:paraId="5C3DE0FC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if (0 ==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used_num</w:t>
      </w:r>
      <w:proofErr w:type="spellEnd"/>
      <w:r w:rsidRPr="00F424F2">
        <w:rPr>
          <w:rFonts w:ascii="微软雅黑" w:eastAsia="微软雅黑" w:hAnsi="微软雅黑"/>
        </w:rPr>
        <w:t>)</w:t>
      </w:r>
    </w:p>
    <w:p w14:paraId="4CED03E7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    return 0;</w:t>
      </w:r>
    </w:p>
    <w:p w14:paraId="3BBBA563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if (0 ==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used_num</w:t>
      </w:r>
      <w:proofErr w:type="spellEnd"/>
      <w:r w:rsidRPr="00F424F2">
        <w:rPr>
          <w:rFonts w:ascii="微软雅黑" w:eastAsia="微软雅黑" w:hAnsi="微软雅黑"/>
        </w:rPr>
        <w:t>)</w:t>
      </w:r>
    </w:p>
    <w:p w14:paraId="28C49318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{</w:t>
      </w:r>
    </w:p>
    <w:p w14:paraId="184BC82D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    return 0;</w:t>
      </w:r>
    </w:p>
    <w:p w14:paraId="2E4B32A0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}</w:t>
      </w:r>
    </w:p>
    <w:p w14:paraId="15E1FA85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if(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p_read_addr</w:t>
      </w:r>
      <w:proofErr w:type="spellEnd"/>
      <w:r w:rsidRPr="00F424F2">
        <w:rPr>
          <w:rFonts w:ascii="微软雅黑" w:eastAsia="微软雅黑" w:hAnsi="微软雅黑"/>
        </w:rPr>
        <w:t xml:space="preserve"> &gt;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p_end_addr</w:t>
      </w:r>
      <w:proofErr w:type="spellEnd"/>
      <w:r w:rsidRPr="00F424F2">
        <w:rPr>
          <w:rFonts w:ascii="微软雅黑" w:eastAsia="微软雅黑" w:hAnsi="微软雅黑"/>
        </w:rPr>
        <w:t>)</w:t>
      </w:r>
    </w:p>
    <w:p w14:paraId="1954845B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   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p_read_addr</w:t>
      </w:r>
      <w:proofErr w:type="spellEnd"/>
      <w:r w:rsidRPr="00F424F2">
        <w:rPr>
          <w:rFonts w:ascii="微软雅黑" w:eastAsia="微软雅黑" w:hAnsi="微软雅黑"/>
        </w:rPr>
        <w:t xml:space="preserve"> =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p_start_addr</w:t>
      </w:r>
      <w:proofErr w:type="spellEnd"/>
      <w:r w:rsidRPr="00F424F2">
        <w:rPr>
          <w:rFonts w:ascii="微软雅黑" w:eastAsia="微软雅黑" w:hAnsi="微软雅黑"/>
        </w:rPr>
        <w:t>;</w:t>
      </w:r>
    </w:p>
    <w:p w14:paraId="5A6647D6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</w:t>
      </w:r>
      <w:proofErr w:type="spellStart"/>
      <w:r w:rsidRPr="00F424F2">
        <w:rPr>
          <w:rFonts w:ascii="微软雅黑" w:eastAsia="微软雅黑" w:hAnsi="微软雅黑"/>
        </w:rPr>
        <w:t>retval</w:t>
      </w:r>
      <w:proofErr w:type="spellEnd"/>
      <w:r w:rsidRPr="00F424F2">
        <w:rPr>
          <w:rFonts w:ascii="微软雅黑" w:eastAsia="微软雅黑" w:hAnsi="微软雅黑"/>
        </w:rPr>
        <w:t xml:space="preserve"> = *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p_read_addr</w:t>
      </w:r>
      <w:proofErr w:type="spellEnd"/>
      <w:r w:rsidRPr="00F424F2">
        <w:rPr>
          <w:rFonts w:ascii="微软雅黑" w:eastAsia="微软雅黑" w:hAnsi="微软雅黑"/>
        </w:rPr>
        <w:t>;</w:t>
      </w:r>
    </w:p>
    <w:p w14:paraId="20DEC019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p_read_addr</w:t>
      </w:r>
      <w:proofErr w:type="spellEnd"/>
      <w:r w:rsidRPr="00F424F2">
        <w:rPr>
          <w:rFonts w:ascii="微软雅黑" w:eastAsia="微软雅黑" w:hAnsi="微软雅黑"/>
        </w:rPr>
        <w:t>++;</w:t>
      </w:r>
    </w:p>
    <w:p w14:paraId="1C7C5361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free_num</w:t>
      </w:r>
      <w:proofErr w:type="spellEnd"/>
      <w:r w:rsidRPr="00F424F2">
        <w:rPr>
          <w:rFonts w:ascii="微软雅黑" w:eastAsia="微软雅黑" w:hAnsi="微软雅黑"/>
        </w:rPr>
        <w:t>++;</w:t>
      </w:r>
    </w:p>
    <w:p w14:paraId="689770F9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</w:t>
      </w:r>
      <w:proofErr w:type="spellStart"/>
      <w:r w:rsidRPr="00F424F2">
        <w:rPr>
          <w:rFonts w:ascii="微软雅黑" w:eastAsia="微软雅黑" w:hAnsi="微软雅黑"/>
        </w:rPr>
        <w:t>p_fifo</w:t>
      </w:r>
      <w:proofErr w:type="spellEnd"/>
      <w:r w:rsidRPr="00F424F2">
        <w:rPr>
          <w:rFonts w:ascii="微软雅黑" w:eastAsia="微软雅黑" w:hAnsi="微软雅黑"/>
        </w:rPr>
        <w:t>-&gt;</w:t>
      </w:r>
      <w:proofErr w:type="spellStart"/>
      <w:r w:rsidRPr="00F424F2">
        <w:rPr>
          <w:rFonts w:ascii="微软雅黑" w:eastAsia="微软雅黑" w:hAnsi="微软雅黑"/>
        </w:rPr>
        <w:t>used_num</w:t>
      </w:r>
      <w:proofErr w:type="spellEnd"/>
      <w:r w:rsidRPr="00F424F2">
        <w:rPr>
          <w:rFonts w:ascii="微软雅黑" w:eastAsia="微软雅黑" w:hAnsi="微软雅黑"/>
        </w:rPr>
        <w:t>--;</w:t>
      </w:r>
    </w:p>
    <w:p w14:paraId="14D5FE44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 xml:space="preserve">    return (</w:t>
      </w:r>
      <w:proofErr w:type="spellStart"/>
      <w:r w:rsidRPr="00F424F2">
        <w:rPr>
          <w:rFonts w:ascii="微软雅黑" w:eastAsia="微软雅黑" w:hAnsi="微软雅黑"/>
        </w:rPr>
        <w:t>retval</w:t>
      </w:r>
      <w:proofErr w:type="spellEnd"/>
      <w:r w:rsidRPr="00F424F2">
        <w:rPr>
          <w:rFonts w:ascii="微软雅黑" w:eastAsia="微软雅黑" w:hAnsi="微软雅黑"/>
        </w:rPr>
        <w:t>);</w:t>
      </w:r>
    </w:p>
    <w:p w14:paraId="70882934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14:paraId="39C3B403" w14:textId="77777777" w:rsidTr="00D74EF9">
        <w:tc>
          <w:tcPr>
            <w:tcW w:w="8302" w:type="dxa"/>
          </w:tcPr>
          <w:p w14:paraId="32A19A11" w14:textId="77777777" w:rsidR="00321654" w:rsidRDefault="00321654" w:rsidP="00D74EF9">
            <w:pPr>
              <w:rPr>
                <w:color w:val="FF0000"/>
              </w:rPr>
            </w:pPr>
          </w:p>
          <w:p w14:paraId="7CA0407C" w14:textId="77777777" w:rsidR="00321654" w:rsidRDefault="00321654" w:rsidP="00D74EF9">
            <w:pPr>
              <w:rPr>
                <w:color w:val="FF0000"/>
              </w:rPr>
            </w:pPr>
          </w:p>
          <w:p w14:paraId="2AD6CBBC" w14:textId="77777777" w:rsidR="00321654" w:rsidRDefault="00321654" w:rsidP="00D74EF9">
            <w:pPr>
              <w:rPr>
                <w:color w:val="FF0000"/>
              </w:rPr>
            </w:pPr>
          </w:p>
          <w:p w14:paraId="0D52BA5A" w14:textId="77777777" w:rsidR="00321654" w:rsidRDefault="00321654" w:rsidP="00D74EF9">
            <w:pPr>
              <w:rPr>
                <w:color w:val="FF0000"/>
              </w:rPr>
            </w:pPr>
          </w:p>
        </w:tc>
      </w:tr>
    </w:tbl>
    <w:p w14:paraId="23DD9C1A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lastRenderedPageBreak/>
        <w:t>5</w:t>
      </w:r>
      <w:r w:rsidRPr="00F424F2">
        <w:rPr>
          <w:rFonts w:ascii="微软雅黑" w:eastAsia="微软雅黑" w:hAnsi="微软雅黑" w:hint="eastAsia"/>
        </w:rPr>
        <w:t>、由于</w:t>
      </w:r>
      <w:r w:rsidRPr="00F424F2">
        <w:rPr>
          <w:rFonts w:ascii="微软雅黑" w:eastAsia="微软雅黑" w:hAnsi="微软雅黑"/>
        </w:rPr>
        <w:t>处理器存在</w:t>
      </w:r>
      <w:r w:rsidRPr="00F424F2">
        <w:rPr>
          <w:rFonts w:ascii="微软雅黑" w:eastAsia="微软雅黑" w:hAnsi="微软雅黑" w:hint="eastAsia"/>
        </w:rPr>
        <w:t>大端</w:t>
      </w:r>
      <w:r w:rsidRPr="00F424F2">
        <w:rPr>
          <w:rFonts w:ascii="微软雅黑" w:eastAsia="微软雅黑" w:hAnsi="微软雅黑"/>
        </w:rPr>
        <w:t>模式和小端模式两种类型，所以在</w:t>
      </w:r>
      <w:r w:rsidRPr="00F424F2">
        <w:rPr>
          <w:rFonts w:ascii="微软雅黑" w:eastAsia="微软雅黑" w:hAnsi="微软雅黑" w:hint="eastAsia"/>
        </w:rPr>
        <w:t>大小</w:t>
      </w:r>
      <w:r w:rsidRPr="00F424F2">
        <w:rPr>
          <w:rFonts w:ascii="微软雅黑" w:eastAsia="微软雅黑" w:hAnsi="微软雅黑"/>
        </w:rPr>
        <w:t>端模式不同的处理器间进行通信时需</w:t>
      </w:r>
      <w:r w:rsidRPr="00F424F2">
        <w:rPr>
          <w:rFonts w:ascii="微软雅黑" w:eastAsia="微软雅黑" w:hAnsi="微软雅黑" w:hint="eastAsia"/>
        </w:rPr>
        <w:t>进行</w:t>
      </w:r>
      <w:r w:rsidRPr="00F424F2">
        <w:rPr>
          <w:rFonts w:ascii="微软雅黑" w:eastAsia="微软雅黑" w:hAnsi="微软雅黑"/>
        </w:rPr>
        <w:t>特殊处理，</w:t>
      </w:r>
      <w:r w:rsidRPr="00F424F2">
        <w:rPr>
          <w:rFonts w:ascii="微软雅黑" w:eastAsia="微软雅黑" w:hAnsi="微软雅黑" w:hint="eastAsia"/>
        </w:rPr>
        <w:t>请写出</w:t>
      </w:r>
      <w:r w:rsidRPr="00F424F2">
        <w:rPr>
          <w:rFonts w:ascii="微软雅黑" w:eastAsia="微软雅黑" w:hAnsi="微软雅黑"/>
        </w:rPr>
        <w:t>由一小端模式处理器</w:t>
      </w:r>
      <w:r w:rsidRPr="00F424F2">
        <w:rPr>
          <w:rFonts w:ascii="微软雅黑" w:eastAsia="微软雅黑" w:hAnsi="微软雅黑" w:hint="eastAsia"/>
        </w:rPr>
        <w:t>传输</w:t>
      </w:r>
      <w:r w:rsidRPr="00F424F2">
        <w:rPr>
          <w:rFonts w:ascii="微软雅黑" w:eastAsia="微软雅黑" w:hAnsi="微软雅黑"/>
        </w:rPr>
        <w:t>一个float类型变量到一大端</w:t>
      </w:r>
      <w:r w:rsidRPr="00F424F2">
        <w:rPr>
          <w:rFonts w:ascii="微软雅黑" w:eastAsia="微软雅黑" w:hAnsi="微软雅黑" w:hint="eastAsia"/>
        </w:rPr>
        <w:t>模式</w:t>
      </w:r>
      <w:r w:rsidRPr="00F424F2">
        <w:rPr>
          <w:rFonts w:ascii="微软雅黑" w:eastAsia="微软雅黑" w:hAnsi="微软雅黑"/>
        </w:rPr>
        <w:t>处理器时</w:t>
      </w:r>
      <w:r w:rsidRPr="00F424F2">
        <w:rPr>
          <w:rFonts w:ascii="微软雅黑" w:eastAsia="微软雅黑" w:hAnsi="微软雅黑" w:hint="eastAsia"/>
        </w:rPr>
        <w:t>的数据</w:t>
      </w:r>
      <w:r w:rsidRPr="00F424F2">
        <w:rPr>
          <w:rFonts w:ascii="微软雅黑" w:eastAsia="微软雅黑" w:hAnsi="微软雅黑"/>
        </w:rPr>
        <w:t>处理方法。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14:paraId="230687E2" w14:textId="77777777" w:rsidTr="00D74EF9">
        <w:tc>
          <w:tcPr>
            <w:tcW w:w="8307" w:type="dxa"/>
          </w:tcPr>
          <w:p w14:paraId="07BA5017" w14:textId="77777777" w:rsidR="00321654" w:rsidRDefault="00321654" w:rsidP="00D74EF9">
            <w:pPr>
              <w:spacing w:line="360" w:lineRule="exact"/>
            </w:pPr>
          </w:p>
          <w:p w14:paraId="4F7A00B1" w14:textId="77777777" w:rsidR="00321654" w:rsidRDefault="00321654" w:rsidP="00D74EF9">
            <w:pPr>
              <w:spacing w:line="360" w:lineRule="exact"/>
            </w:pPr>
          </w:p>
          <w:p w14:paraId="119F3024" w14:textId="77777777" w:rsidR="005301E9" w:rsidRDefault="005301E9" w:rsidP="00D74EF9">
            <w:pPr>
              <w:spacing w:line="360" w:lineRule="exact"/>
            </w:pPr>
          </w:p>
        </w:tc>
      </w:tr>
    </w:tbl>
    <w:p w14:paraId="4C97A26C" w14:textId="77777777" w:rsidR="00321654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6</w:t>
      </w:r>
      <w:r w:rsidRPr="00F424F2">
        <w:rPr>
          <w:rFonts w:ascii="微软雅黑" w:eastAsia="微软雅黑" w:hAnsi="微软雅黑" w:hint="eastAsia"/>
        </w:rPr>
        <w:t>、下图</w:t>
      </w:r>
      <w:r w:rsidRPr="00F424F2">
        <w:rPr>
          <w:rFonts w:ascii="微软雅黑" w:eastAsia="微软雅黑" w:hAnsi="微软雅黑"/>
        </w:rPr>
        <w:t>中的平衡车</w:t>
      </w:r>
      <w:r w:rsidRPr="00F424F2">
        <w:rPr>
          <w:rFonts w:ascii="微软雅黑" w:eastAsia="微软雅黑" w:hAnsi="微软雅黑" w:hint="eastAsia"/>
        </w:rPr>
        <w:t>是最近非常</w:t>
      </w:r>
      <w:r w:rsidRPr="00F424F2">
        <w:rPr>
          <w:rFonts w:ascii="微软雅黑" w:eastAsia="微软雅黑" w:hAnsi="微软雅黑"/>
        </w:rPr>
        <w:t>流行的一种新型交通工具，</w:t>
      </w:r>
      <w:r w:rsidRPr="00F424F2">
        <w:rPr>
          <w:rFonts w:ascii="微软雅黑" w:eastAsia="微软雅黑" w:hAnsi="微软雅黑" w:hint="eastAsia"/>
        </w:rPr>
        <w:t>由于其</w:t>
      </w:r>
      <w:r w:rsidRPr="00F424F2">
        <w:rPr>
          <w:rFonts w:ascii="微软雅黑" w:eastAsia="微软雅黑" w:hAnsi="微软雅黑"/>
        </w:rPr>
        <w:t>体积小、重量</w:t>
      </w:r>
      <w:r w:rsidRPr="00F424F2">
        <w:rPr>
          <w:rFonts w:ascii="微软雅黑" w:eastAsia="微软雅黑" w:hAnsi="微软雅黑" w:hint="eastAsia"/>
        </w:rPr>
        <w:t>轻</w:t>
      </w:r>
      <w:r w:rsidRPr="00F424F2">
        <w:rPr>
          <w:rFonts w:ascii="微软雅黑" w:eastAsia="微软雅黑" w:hAnsi="微软雅黑"/>
        </w:rPr>
        <w:t>可以方便</w:t>
      </w:r>
      <w:r w:rsidRPr="00F424F2">
        <w:rPr>
          <w:rFonts w:ascii="微软雅黑" w:eastAsia="微软雅黑" w:hAnsi="微软雅黑" w:hint="eastAsia"/>
        </w:rPr>
        <w:t>地</w:t>
      </w:r>
      <w:r w:rsidRPr="00F424F2">
        <w:rPr>
          <w:rFonts w:ascii="微软雅黑" w:eastAsia="微软雅黑" w:hAnsi="微软雅黑"/>
        </w:rPr>
        <w:t>携带它</w:t>
      </w:r>
      <w:r w:rsidRPr="00F424F2">
        <w:rPr>
          <w:rFonts w:ascii="微软雅黑" w:eastAsia="微软雅黑" w:hAnsi="微软雅黑" w:hint="eastAsia"/>
        </w:rPr>
        <w:t>搭乘</w:t>
      </w:r>
      <w:r w:rsidRPr="00F424F2">
        <w:rPr>
          <w:rFonts w:ascii="微软雅黑" w:eastAsia="微软雅黑" w:hAnsi="微软雅黑"/>
        </w:rPr>
        <w:t>地铁、公交车</w:t>
      </w:r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>解决了人们出行“</w:t>
      </w:r>
      <w:r w:rsidRPr="00F424F2">
        <w:rPr>
          <w:rFonts w:ascii="微软雅黑" w:eastAsia="微软雅黑" w:hAnsi="微软雅黑" w:hint="eastAsia"/>
        </w:rPr>
        <w:t>最后</w:t>
      </w:r>
      <w:r w:rsidRPr="00F424F2">
        <w:rPr>
          <w:rFonts w:ascii="微软雅黑" w:eastAsia="微软雅黑" w:hAnsi="微软雅黑"/>
        </w:rPr>
        <w:t>一公里”</w:t>
      </w:r>
      <w:r w:rsidRPr="00F424F2">
        <w:rPr>
          <w:rFonts w:ascii="微软雅黑" w:eastAsia="微软雅黑" w:hAnsi="微软雅黑" w:hint="eastAsia"/>
        </w:rPr>
        <w:t>的</w:t>
      </w:r>
      <w:r w:rsidRPr="00F424F2">
        <w:rPr>
          <w:rFonts w:ascii="微软雅黑" w:eastAsia="微软雅黑" w:hAnsi="微软雅黑"/>
        </w:rPr>
        <w:t>问题</w:t>
      </w:r>
      <w:r w:rsidRPr="00F424F2">
        <w:rPr>
          <w:rFonts w:ascii="微软雅黑" w:eastAsia="微软雅黑" w:hAnsi="微软雅黑" w:hint="eastAsia"/>
        </w:rPr>
        <w:t>。请</w:t>
      </w:r>
      <w:r w:rsidRPr="00F424F2">
        <w:rPr>
          <w:rFonts w:ascii="微软雅黑" w:eastAsia="微软雅黑" w:hAnsi="微软雅黑"/>
        </w:rPr>
        <w:t>根据你所知道的信息，从技术的角度分析平衡</w:t>
      </w:r>
      <w:r w:rsidRPr="00F424F2">
        <w:rPr>
          <w:rFonts w:ascii="微软雅黑" w:eastAsia="微软雅黑" w:hAnsi="微软雅黑" w:hint="eastAsia"/>
        </w:rPr>
        <w:t>车</w:t>
      </w:r>
      <w:r w:rsidRPr="00F424F2">
        <w:rPr>
          <w:rFonts w:ascii="微软雅黑" w:eastAsia="微软雅黑" w:hAnsi="微软雅黑"/>
        </w:rPr>
        <w:t>的原理，</w:t>
      </w:r>
      <w:r w:rsidRPr="00F424F2">
        <w:rPr>
          <w:rFonts w:ascii="微软雅黑" w:eastAsia="微软雅黑" w:hAnsi="微软雅黑" w:hint="eastAsia"/>
        </w:rPr>
        <w:t>列举出平衡车</w:t>
      </w:r>
      <w:r w:rsidRPr="00F424F2">
        <w:rPr>
          <w:rFonts w:ascii="微软雅黑" w:eastAsia="微软雅黑" w:hAnsi="微软雅黑"/>
        </w:rPr>
        <w:t>需要哪些传感器，以及如何使用一个控制器来控制一个平衡车</w:t>
      </w:r>
      <w:r w:rsidRPr="00F424F2">
        <w:rPr>
          <w:rFonts w:ascii="微软雅黑" w:eastAsia="微软雅黑" w:hAnsi="微软雅黑" w:hint="eastAsia"/>
        </w:rPr>
        <w:t>（画出</w:t>
      </w:r>
      <w:r w:rsidRPr="00F424F2">
        <w:rPr>
          <w:rFonts w:ascii="微软雅黑" w:eastAsia="微软雅黑" w:hAnsi="微软雅黑"/>
        </w:rPr>
        <w:t>程序逻辑图或控制系统</w:t>
      </w:r>
      <w:r w:rsidRPr="00F424F2">
        <w:rPr>
          <w:rFonts w:ascii="微软雅黑" w:eastAsia="微软雅黑" w:hAnsi="微软雅黑" w:hint="eastAsia"/>
        </w:rPr>
        <w:t>框图</w:t>
      </w:r>
      <w:r w:rsidRPr="00F424F2">
        <w:rPr>
          <w:rFonts w:ascii="微软雅黑" w:eastAsia="微软雅黑" w:hAnsi="微软雅黑"/>
        </w:rPr>
        <w:t>）</w:t>
      </w:r>
      <w:r w:rsidRPr="00F424F2">
        <w:rPr>
          <w:rFonts w:ascii="微软雅黑" w:eastAsia="微软雅黑" w:hAnsi="微软雅黑" w:hint="eastAsia"/>
        </w:rPr>
        <w:t>。</w:t>
      </w:r>
    </w:p>
    <w:p w14:paraId="4AC079B6" w14:textId="444CCB83" w:rsidR="005301E9" w:rsidRDefault="005301E9" w:rsidP="00321654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6DF4BCF" wp14:editId="26572FEB">
            <wp:simplePos x="0" y="0"/>
            <wp:positionH relativeFrom="margin">
              <wp:posOffset>1889184</wp:posOffset>
            </wp:positionH>
            <wp:positionV relativeFrom="paragraph">
              <wp:posOffset>80601</wp:posOffset>
            </wp:positionV>
            <wp:extent cx="1722474" cy="1583690"/>
            <wp:effectExtent l="0" t="0" r="0" b="0"/>
            <wp:wrapNone/>
            <wp:docPr id="8" name="图片 8" descr="E:\Genius\config\users\screenshot\@@1552468076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users\screenshot\@@15524680765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" t="2992"/>
                    <a:stretch/>
                  </pic:blipFill>
                  <pic:spPr bwMode="auto">
                    <a:xfrm>
                      <a:off x="0" y="0"/>
                      <a:ext cx="1726378" cy="158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A1135" w14:textId="77777777" w:rsidR="005301E9" w:rsidRDefault="005301E9" w:rsidP="00321654">
      <w:pPr>
        <w:spacing w:line="360" w:lineRule="exact"/>
        <w:rPr>
          <w:rFonts w:ascii="微软雅黑" w:eastAsia="微软雅黑" w:hAnsi="微软雅黑"/>
        </w:rPr>
      </w:pPr>
    </w:p>
    <w:p w14:paraId="7E431323" w14:textId="4679A8C8" w:rsidR="005301E9" w:rsidRDefault="005301E9" w:rsidP="00321654">
      <w:pPr>
        <w:spacing w:line="360" w:lineRule="exact"/>
        <w:rPr>
          <w:rFonts w:ascii="微软雅黑" w:eastAsia="微软雅黑" w:hAnsi="微软雅黑"/>
        </w:rPr>
      </w:pPr>
    </w:p>
    <w:p w14:paraId="6E4233B4" w14:textId="77777777" w:rsidR="005301E9" w:rsidRDefault="005301E9" w:rsidP="00321654">
      <w:pPr>
        <w:spacing w:line="360" w:lineRule="exact"/>
        <w:rPr>
          <w:rFonts w:ascii="微软雅黑" w:eastAsia="微软雅黑" w:hAnsi="微软雅黑"/>
        </w:rPr>
      </w:pPr>
    </w:p>
    <w:p w14:paraId="7CC66252" w14:textId="77777777" w:rsidR="005301E9" w:rsidRDefault="005301E9" w:rsidP="00321654">
      <w:pPr>
        <w:spacing w:line="360" w:lineRule="exact"/>
        <w:rPr>
          <w:rFonts w:ascii="微软雅黑" w:eastAsia="微软雅黑" w:hAnsi="微软雅黑"/>
        </w:rPr>
      </w:pPr>
    </w:p>
    <w:p w14:paraId="61B6CD36" w14:textId="77777777" w:rsidR="005301E9" w:rsidRDefault="005301E9" w:rsidP="00321654">
      <w:pPr>
        <w:spacing w:line="360" w:lineRule="exact"/>
        <w:rPr>
          <w:rFonts w:ascii="微软雅黑" w:eastAsia="微软雅黑" w:hAnsi="微软雅黑"/>
        </w:rPr>
      </w:pPr>
    </w:p>
    <w:p w14:paraId="703EE159" w14:textId="36553362" w:rsidR="00321654" w:rsidRPr="00511236" w:rsidRDefault="00321654" w:rsidP="00321654">
      <w:pPr>
        <w:jc w:val="center"/>
        <w:rPr>
          <w:rFonts w:ascii="微软雅黑" w:eastAsia="微软雅黑" w:hAnsi="微软雅黑"/>
          <w:b/>
          <w:color w:val="FF0000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14:paraId="46B35A62" w14:textId="77777777" w:rsidTr="00D74EF9">
        <w:tc>
          <w:tcPr>
            <w:tcW w:w="8302" w:type="dxa"/>
          </w:tcPr>
          <w:p w14:paraId="79D600D7" w14:textId="77777777" w:rsidR="00321654" w:rsidRDefault="00321654" w:rsidP="00D74EF9">
            <w:pPr>
              <w:rPr>
                <w:color w:val="FF0000"/>
              </w:rPr>
            </w:pPr>
          </w:p>
          <w:p w14:paraId="16795667" w14:textId="77777777" w:rsidR="005301E9" w:rsidRDefault="005301E9" w:rsidP="00D74EF9">
            <w:pPr>
              <w:rPr>
                <w:color w:val="FF0000"/>
              </w:rPr>
            </w:pPr>
          </w:p>
          <w:p w14:paraId="3758048D" w14:textId="77777777" w:rsidR="005301E9" w:rsidRDefault="005301E9" w:rsidP="00D74EF9">
            <w:pPr>
              <w:rPr>
                <w:color w:val="FF0000"/>
              </w:rPr>
            </w:pPr>
          </w:p>
        </w:tc>
      </w:tr>
    </w:tbl>
    <w:p w14:paraId="699F2E2D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7</w:t>
      </w:r>
      <w:r w:rsidRPr="00F424F2">
        <w:rPr>
          <w:rFonts w:ascii="微软雅黑" w:eastAsia="微软雅黑" w:hAnsi="微软雅黑" w:hint="eastAsia"/>
        </w:rPr>
        <w:t>、</w:t>
      </w:r>
      <w:r w:rsidRPr="00F424F2">
        <w:rPr>
          <w:rFonts w:ascii="微软雅黑" w:eastAsia="微软雅黑" w:hAnsi="微软雅黑"/>
        </w:rPr>
        <w:t>ROBOMASTER</w:t>
      </w:r>
      <w:r w:rsidRPr="00F424F2">
        <w:rPr>
          <w:rFonts w:ascii="微软雅黑" w:eastAsia="微软雅黑" w:hAnsi="微软雅黑" w:hint="eastAsia"/>
        </w:rPr>
        <w:t>国际开发板中使用的陀螺仪传感器为M</w:t>
      </w:r>
      <w:r w:rsidRPr="00F424F2">
        <w:rPr>
          <w:rFonts w:ascii="微软雅黑" w:eastAsia="微软雅黑" w:hAnsi="微软雅黑"/>
        </w:rPr>
        <w:t>PU6500</w:t>
      </w:r>
      <w:r w:rsidRPr="00F424F2">
        <w:rPr>
          <w:rFonts w:ascii="微软雅黑" w:eastAsia="微软雅黑" w:hAnsi="微软雅黑" w:hint="eastAsia"/>
        </w:rPr>
        <w:t>。已知该传感器能以500hz频率获取右手系</w:t>
      </w:r>
      <w:proofErr w:type="spellStart"/>
      <w:r w:rsidRPr="00F424F2">
        <w:rPr>
          <w:rFonts w:ascii="微软雅黑" w:eastAsia="微软雅黑" w:hAnsi="微软雅黑" w:hint="eastAsia"/>
        </w:rPr>
        <w:t>xyz</w:t>
      </w:r>
      <w:proofErr w:type="spellEnd"/>
      <w:r w:rsidRPr="00F424F2">
        <w:rPr>
          <w:rFonts w:ascii="微软雅黑" w:eastAsia="微软雅黑" w:hAnsi="微软雅黑" w:hint="eastAsia"/>
        </w:rPr>
        <w:t>三个方向的加速度a</w:t>
      </w:r>
      <w:r w:rsidRPr="00F424F2">
        <w:rPr>
          <w:rFonts w:ascii="微软雅黑" w:eastAsia="微软雅黑" w:hAnsi="微软雅黑"/>
        </w:rPr>
        <w:t>x、ay、</w:t>
      </w:r>
      <w:proofErr w:type="spellStart"/>
      <w:r w:rsidRPr="00F424F2">
        <w:rPr>
          <w:rFonts w:ascii="微软雅黑" w:eastAsia="微软雅黑" w:hAnsi="微软雅黑"/>
        </w:rPr>
        <w:t>az</w:t>
      </w:r>
      <w:proofErr w:type="spellEnd"/>
      <w:r w:rsidRPr="00F424F2">
        <w:rPr>
          <w:rFonts w:ascii="微软雅黑" w:eastAsia="微软雅黑" w:hAnsi="微软雅黑" w:hint="eastAsia"/>
        </w:rPr>
        <w:t>和绕</w:t>
      </w:r>
      <w:proofErr w:type="spellStart"/>
      <w:r w:rsidRPr="00F424F2">
        <w:rPr>
          <w:rFonts w:ascii="微软雅黑" w:eastAsia="微软雅黑" w:hAnsi="微软雅黑" w:hint="eastAsia"/>
        </w:rPr>
        <w:t>xyz</w:t>
      </w:r>
      <w:proofErr w:type="spellEnd"/>
      <w:r w:rsidRPr="00F424F2">
        <w:rPr>
          <w:rFonts w:ascii="微软雅黑" w:eastAsia="微软雅黑" w:hAnsi="微软雅黑" w:hint="eastAsia"/>
        </w:rPr>
        <w:t>的角速度</w:t>
      </w:r>
      <w:proofErr w:type="spellStart"/>
      <w:r w:rsidRPr="00F424F2">
        <w:rPr>
          <w:rFonts w:ascii="微软雅黑" w:eastAsia="微软雅黑" w:hAnsi="微软雅黑" w:hint="eastAsia"/>
        </w:rPr>
        <w:t>g</w:t>
      </w:r>
      <w:r w:rsidRPr="00F424F2">
        <w:rPr>
          <w:rFonts w:ascii="微软雅黑" w:eastAsia="微软雅黑" w:hAnsi="微软雅黑"/>
        </w:rPr>
        <w:t>x</w:t>
      </w:r>
      <w:proofErr w:type="spellEnd"/>
      <w:r w:rsidRPr="00F424F2">
        <w:rPr>
          <w:rFonts w:ascii="微软雅黑" w:eastAsia="微软雅黑" w:hAnsi="微软雅黑"/>
        </w:rPr>
        <w:t>、</w:t>
      </w:r>
      <w:proofErr w:type="spellStart"/>
      <w:r w:rsidRPr="00F424F2">
        <w:rPr>
          <w:rFonts w:ascii="微软雅黑" w:eastAsia="微软雅黑" w:hAnsi="微软雅黑"/>
        </w:rPr>
        <w:t>gy</w:t>
      </w:r>
      <w:proofErr w:type="spellEnd"/>
      <w:r w:rsidRPr="00F424F2">
        <w:rPr>
          <w:rFonts w:ascii="微软雅黑" w:eastAsia="微软雅黑" w:hAnsi="微软雅黑"/>
        </w:rPr>
        <w:t>、</w:t>
      </w:r>
      <w:proofErr w:type="spellStart"/>
      <w:r w:rsidRPr="00F424F2">
        <w:rPr>
          <w:rFonts w:ascii="微软雅黑" w:eastAsia="微软雅黑" w:hAnsi="微软雅黑"/>
        </w:rPr>
        <w:t>gz</w:t>
      </w:r>
      <w:proofErr w:type="spellEnd"/>
      <w:r w:rsidRPr="00F424F2">
        <w:rPr>
          <w:rFonts w:ascii="微软雅黑" w:eastAsia="微软雅黑" w:hAnsi="微软雅黑" w:hint="eastAsia"/>
        </w:rPr>
        <w:t>。请问，当国际开发板由z轴向上（此时重力加速度沿z轴向下），并绕x轴转动一个角度，请</w:t>
      </w:r>
      <w:r w:rsidRPr="00F424F2">
        <w:rPr>
          <w:rFonts w:ascii="微软雅黑" w:eastAsia="微软雅黑" w:hAnsi="微软雅黑"/>
        </w:rPr>
        <w:t>使用该传感器输出的数据计算这一角度</w:t>
      </w:r>
      <w:r w:rsidRPr="00F424F2">
        <w:rPr>
          <w:rFonts w:ascii="微软雅黑" w:eastAsia="微软雅黑" w:hAnsi="微软雅黑" w:hint="eastAsia"/>
        </w:rPr>
        <w:t>。画图示意，并说明计算原理。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21654" w14:paraId="225C6EF4" w14:textId="77777777" w:rsidTr="00D74EF9">
        <w:tc>
          <w:tcPr>
            <w:tcW w:w="8302" w:type="dxa"/>
          </w:tcPr>
          <w:p w14:paraId="21EB3A55" w14:textId="77777777" w:rsidR="00321654" w:rsidRDefault="00321654" w:rsidP="00D74EF9"/>
          <w:p w14:paraId="47F46790" w14:textId="77777777" w:rsidR="005301E9" w:rsidRDefault="005301E9" w:rsidP="00D74EF9"/>
          <w:p w14:paraId="1ABB669E" w14:textId="77777777" w:rsidR="005301E9" w:rsidRDefault="005301E9" w:rsidP="00D74EF9"/>
        </w:tc>
      </w:tr>
    </w:tbl>
    <w:p w14:paraId="4F1938EB" w14:textId="77777777" w:rsidR="00321654" w:rsidRPr="00DA6BA1" w:rsidRDefault="00321654" w:rsidP="00321654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三</w:t>
      </w:r>
      <w:r>
        <w:rPr>
          <w:b/>
          <w:color w:val="FF0000"/>
          <w:sz w:val="22"/>
        </w:rPr>
        <w:t>、</w:t>
      </w:r>
      <w:r w:rsidRPr="00DA6BA1">
        <w:rPr>
          <w:rFonts w:hint="eastAsia"/>
          <w:b/>
          <w:color w:val="FF0000"/>
          <w:sz w:val="22"/>
        </w:rPr>
        <w:t>算法方向必做</w:t>
      </w:r>
      <w:r w:rsidRPr="00DA6BA1">
        <w:rPr>
          <w:b/>
          <w:color w:val="FF0000"/>
          <w:sz w:val="22"/>
        </w:rPr>
        <w:t>题目：</w:t>
      </w:r>
    </w:p>
    <w:p w14:paraId="15A964A4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t>1</w:t>
      </w:r>
      <w:r w:rsidRPr="00F424F2">
        <w:rPr>
          <w:rFonts w:ascii="微软雅黑" w:eastAsia="微软雅黑" w:hAnsi="微软雅黑" w:hint="eastAsia"/>
        </w:rPr>
        <w:t>、机器人底盘由四个</w:t>
      </w:r>
      <w:r w:rsidRPr="00F424F2">
        <w:rPr>
          <w:rFonts w:ascii="微软雅黑" w:eastAsia="微软雅黑" w:hAnsi="微软雅黑"/>
        </w:rPr>
        <w:t>X</w:t>
      </w:r>
      <w:r w:rsidRPr="00F424F2">
        <w:rPr>
          <w:rFonts w:ascii="微软雅黑" w:eastAsia="微软雅黑" w:hAnsi="微软雅黑" w:hint="eastAsia"/>
        </w:rPr>
        <w:t>型布置的麦克纳姆轮组成，轮距和轴距都为</w:t>
      </w:r>
      <w:r w:rsidRPr="00F424F2">
        <w:rPr>
          <w:rFonts w:ascii="微软雅黑" w:eastAsia="微软雅黑" w:hAnsi="微软雅黑"/>
        </w:rPr>
        <w:t xml:space="preserve">1m, </w:t>
      </w:r>
      <w:r w:rsidRPr="00F424F2">
        <w:rPr>
          <w:rFonts w:ascii="微软雅黑" w:eastAsia="微软雅黑" w:hAnsi="微软雅黑" w:hint="eastAsia"/>
        </w:rPr>
        <w:t>底盘向前为x轴正方向，向左为y轴正方向，向上为z轴正方向。底盘以当前位姿状态为里程计原点建立里程计坐标系，机体坐标系位于机器人底盘中心，机器人底盘在机体坐标系下，以2</w:t>
      </w:r>
      <w:r w:rsidRPr="00F424F2">
        <w:rPr>
          <w:rFonts w:ascii="微软雅黑" w:eastAsia="微软雅黑" w:hAnsi="微软雅黑"/>
        </w:rPr>
        <w:t>m/s</w:t>
      </w:r>
      <w:r w:rsidRPr="00F424F2">
        <w:rPr>
          <w:rFonts w:ascii="微软雅黑" w:eastAsia="微软雅黑" w:hAnsi="微软雅黑" w:hint="eastAsia"/>
        </w:rPr>
        <w:t>的速度先向前移动1</w:t>
      </w:r>
      <w:r w:rsidRPr="00F424F2">
        <w:rPr>
          <w:rFonts w:ascii="微软雅黑" w:eastAsia="微软雅黑" w:hAnsi="微软雅黑"/>
        </w:rPr>
        <w:t xml:space="preserve">s, </w:t>
      </w:r>
      <w:r w:rsidRPr="00F424F2">
        <w:rPr>
          <w:rFonts w:ascii="微软雅黑" w:eastAsia="微软雅黑" w:hAnsi="微软雅黑" w:hint="eastAsia"/>
        </w:rPr>
        <w:t>再以π/</w:t>
      </w:r>
      <w:r w:rsidRPr="00F424F2">
        <w:rPr>
          <w:rFonts w:ascii="微软雅黑" w:eastAsia="微软雅黑" w:hAnsi="微软雅黑"/>
        </w:rPr>
        <w:t xml:space="preserve">6 </w:t>
      </w:r>
      <w:r w:rsidRPr="00F424F2">
        <w:rPr>
          <w:rFonts w:ascii="微软雅黑" w:eastAsia="微软雅黑" w:hAnsi="微软雅黑" w:hint="eastAsia"/>
        </w:rPr>
        <w:t>rad</w:t>
      </w:r>
      <w:r w:rsidRPr="00F424F2">
        <w:rPr>
          <w:rFonts w:ascii="微软雅黑" w:eastAsia="微软雅黑" w:hAnsi="微软雅黑"/>
        </w:rPr>
        <w:t>/s</w:t>
      </w:r>
      <w:r w:rsidRPr="00F424F2">
        <w:rPr>
          <w:rFonts w:ascii="微软雅黑" w:eastAsia="微软雅黑" w:hAnsi="微软雅黑" w:hint="eastAsia"/>
        </w:rPr>
        <w:t>的角速度逆时针旋转2s，之后以</w:t>
      </w:r>
      <w:r w:rsidRPr="00F424F2">
        <w:rPr>
          <w:rFonts w:ascii="微软雅黑" w:eastAsia="微软雅黑" w:hAnsi="微软雅黑"/>
        </w:rPr>
        <w:t>1m/s</w:t>
      </w:r>
      <w:r w:rsidRPr="00F424F2">
        <w:rPr>
          <w:rFonts w:ascii="微软雅黑" w:eastAsia="微软雅黑" w:hAnsi="微软雅黑" w:hint="eastAsia"/>
        </w:rPr>
        <w:t>的速度向右平移3</w:t>
      </w:r>
      <w:r w:rsidRPr="00F424F2">
        <w:rPr>
          <w:rFonts w:ascii="微软雅黑" w:eastAsia="微软雅黑" w:hAnsi="微软雅黑"/>
        </w:rPr>
        <w:t>s</w:t>
      </w:r>
      <w:r w:rsidRPr="00F424F2">
        <w:rPr>
          <w:rFonts w:ascii="微软雅黑" w:eastAsia="微软雅黑" w:hAnsi="微软雅黑" w:hint="eastAsia"/>
        </w:rPr>
        <w:t>，此时</w:t>
      </w:r>
    </w:p>
    <w:p w14:paraId="1E86B62E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用数学语言描述机体坐标系和里程计坐标系的变换关系</w:t>
      </w:r>
    </w:p>
    <w:p w14:paraId="3107CAF1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计算四个麦克纳姆轮累计起来分别各转了多少度</w:t>
      </w:r>
    </w:p>
    <w:p w14:paraId="13015D4A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（编写代码或推导公式写出计算过程）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14:paraId="4CCC12B4" w14:textId="77777777" w:rsidTr="00D74EF9">
        <w:tc>
          <w:tcPr>
            <w:tcW w:w="8307" w:type="dxa"/>
          </w:tcPr>
          <w:p w14:paraId="58299D07" w14:textId="77777777" w:rsidR="00321654" w:rsidRDefault="00321654" w:rsidP="00D74EF9">
            <w:pPr>
              <w:pStyle w:val="a7"/>
              <w:ind w:firstLineChars="0" w:firstLine="0"/>
            </w:pPr>
          </w:p>
          <w:p w14:paraId="0635D75B" w14:textId="77777777" w:rsidR="005301E9" w:rsidRDefault="005301E9" w:rsidP="00D74EF9">
            <w:pPr>
              <w:pStyle w:val="a7"/>
              <w:ind w:firstLineChars="0" w:firstLine="0"/>
            </w:pPr>
          </w:p>
          <w:p w14:paraId="5A9381F1" w14:textId="77777777" w:rsidR="005301E9" w:rsidRDefault="005301E9" w:rsidP="00D74EF9">
            <w:pPr>
              <w:pStyle w:val="a7"/>
              <w:ind w:firstLineChars="0" w:firstLine="0"/>
            </w:pPr>
          </w:p>
          <w:p w14:paraId="36649C47" w14:textId="77777777" w:rsidR="005301E9" w:rsidRDefault="005301E9" w:rsidP="00D74EF9">
            <w:pPr>
              <w:pStyle w:val="a7"/>
              <w:ind w:firstLineChars="0" w:firstLine="0"/>
            </w:pPr>
          </w:p>
        </w:tc>
      </w:tr>
    </w:tbl>
    <w:p w14:paraId="4BF66519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/>
        </w:rPr>
        <w:lastRenderedPageBreak/>
        <w:t>2</w:t>
      </w:r>
      <w:r w:rsidRPr="00F424F2">
        <w:rPr>
          <w:rFonts w:ascii="微软雅黑" w:eastAsia="微软雅黑" w:hAnsi="微软雅黑" w:hint="eastAsia"/>
        </w:rPr>
        <w:t>、设</w:t>
      </w:r>
      <w:r w:rsidRPr="00F424F2">
        <w:rPr>
          <w:rFonts w:ascii="微软雅黑" w:eastAsia="微软雅黑" w:hAnsi="微软雅黑"/>
        </w:rPr>
        <w:t>机器人</w:t>
      </w:r>
      <w:r w:rsidRPr="00F424F2">
        <w:rPr>
          <w:rFonts w:ascii="微软雅黑" w:eastAsia="微软雅黑" w:hAnsi="微软雅黑" w:hint="eastAsia"/>
        </w:rPr>
        <w:t>在二维空间（x-y）中导航，地图</w:t>
      </w:r>
      <w:r w:rsidRPr="00F424F2">
        <w:rPr>
          <w:rFonts w:ascii="微软雅黑" w:eastAsia="微软雅黑" w:hAnsi="微软雅黑"/>
        </w:rPr>
        <w:t>的分辨率为</w:t>
      </w:r>
      <w:r w:rsidRPr="00F424F2">
        <w:rPr>
          <w:rFonts w:ascii="微软雅黑" w:eastAsia="微软雅黑" w:hAnsi="微软雅黑" w:hint="eastAsia"/>
        </w:rPr>
        <w:t>1，即每个</w:t>
      </w:r>
      <w:r w:rsidRPr="00F424F2">
        <w:rPr>
          <w:rFonts w:ascii="微软雅黑" w:eastAsia="微软雅黑" w:hAnsi="微软雅黑"/>
        </w:rPr>
        <w:t>栅格为</w:t>
      </w:r>
      <w:r w:rsidRPr="00F424F2">
        <w:rPr>
          <w:rFonts w:ascii="微软雅黑" w:eastAsia="微软雅黑" w:hAnsi="微软雅黑" w:hint="eastAsia"/>
        </w:rPr>
        <w:t>1</w:t>
      </w:r>
      <w:r w:rsidRPr="00F424F2">
        <w:rPr>
          <w:rFonts w:ascii="微软雅黑" w:eastAsia="微软雅黑" w:hAnsi="微软雅黑"/>
        </w:rPr>
        <w:t>*1</w:t>
      </w:r>
      <w:r w:rsidRPr="00F424F2">
        <w:rPr>
          <w:rFonts w:ascii="微软雅黑" w:eastAsia="微软雅黑" w:hAnsi="微软雅黑" w:hint="eastAsia"/>
        </w:rPr>
        <w:t>，单位速度</w:t>
      </w:r>
      <w:r w:rsidRPr="00F424F2">
        <w:rPr>
          <w:rFonts w:ascii="微软雅黑" w:eastAsia="微软雅黑" w:hAnsi="微软雅黑"/>
        </w:rPr>
        <w:t>为</w:t>
      </w:r>
      <m:oMath>
        <m:r>
          <m:rPr>
            <m:sty m:val="p"/>
          </m:rPr>
          <w:rPr>
            <w:rFonts w:ascii="Cambria Math" w:eastAsia="微软雅黑" w:hAnsi="Cambria Math"/>
          </w:rPr>
          <m:t>1</m:t>
        </m:r>
      </m:oMath>
      <w:r w:rsidRPr="00F424F2">
        <w:rPr>
          <w:rFonts w:ascii="微软雅黑" w:eastAsia="微软雅黑" w:hAnsi="微软雅黑" w:hint="eastAsia"/>
        </w:rPr>
        <w:t>，单次</w:t>
      </w:r>
      <w:r w:rsidRPr="00F424F2">
        <w:rPr>
          <w:rFonts w:ascii="微软雅黑" w:eastAsia="微软雅黑" w:hAnsi="微软雅黑"/>
        </w:rPr>
        <w:t>控制所带来的控制损失为</w:t>
      </w:r>
      <m:oMath>
        <m:sSup>
          <m:sSupPr>
            <m:ctrlPr>
              <w:rPr>
                <w:rFonts w:ascii="Cambria Math" w:eastAsia="微软雅黑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 w:hint="eastAsia"/>
              </w:rPr>
              <m:t>u</m:t>
            </m:r>
          </m:e>
          <m:sub>
            <m:r>
              <w:rPr>
                <w:rFonts w:ascii="Cambria Math" w:eastAsia="微软雅黑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微软雅黑" w:hAnsi="Cambria Math"/>
          </w:rPr>
          <m:t>+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w:rPr>
                <w:rFonts w:ascii="Cambria Math" w:eastAsia="微软雅黑" w:hAnsi="Cambria Math" w:hint="eastAsia"/>
              </w:rPr>
              <m:t>u</m:t>
            </m:r>
          </m:e>
          <m:sub>
            <m:r>
              <w:rPr>
                <w:rFonts w:ascii="Cambria Math" w:eastAsia="微软雅黑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2</m:t>
            </m:r>
          </m:sup>
        </m:sSubSup>
      </m:oMath>
      <w:r w:rsidRPr="00F424F2">
        <w:rPr>
          <w:rFonts w:ascii="微软雅黑" w:eastAsia="微软雅黑" w:hAnsi="微软雅黑"/>
        </w:rPr>
        <w:t>，</w:t>
      </w:r>
      <w:r w:rsidRPr="00F424F2">
        <w:rPr>
          <w:rFonts w:ascii="微软雅黑" w:eastAsia="微软雅黑" w:hAnsi="微软雅黑" w:hint="eastAsia"/>
        </w:rPr>
        <w:t>例如</w:t>
      </w:r>
      <w:r w:rsidRPr="00F424F2">
        <w:rPr>
          <w:rFonts w:ascii="微软雅黑" w:eastAsia="微软雅黑" w:hAnsi="微软雅黑"/>
        </w:rPr>
        <w:t>机器人</w:t>
      </w:r>
      <w:r w:rsidRPr="00F424F2">
        <w:rPr>
          <w:rFonts w:ascii="微软雅黑" w:eastAsia="微软雅黑" w:hAnsi="微软雅黑" w:hint="eastAsia"/>
        </w:rPr>
        <w:t>单次控制</w:t>
      </w:r>
      <w:r w:rsidRPr="00F424F2">
        <w:rPr>
          <w:rFonts w:ascii="微软雅黑" w:eastAsia="微软雅黑" w:hAnsi="微软雅黑"/>
        </w:rPr>
        <w:t>周期为</w:t>
      </w:r>
      <m:oMath>
        <m:r>
          <m:rPr>
            <m:sty m:val="p"/>
          </m:rPr>
          <w:rPr>
            <w:rFonts w:ascii="Cambria Math" w:eastAsia="微软雅黑" w:hAnsi="Cambria Math"/>
          </w:rPr>
          <m:t>t=1</m:t>
        </m:r>
      </m:oMath>
      <w:r w:rsidRPr="00F424F2">
        <w:rPr>
          <w:rFonts w:ascii="微软雅黑" w:eastAsia="微软雅黑" w:hAnsi="微软雅黑"/>
        </w:rPr>
        <w:t>，</w:t>
      </w:r>
      <w:r w:rsidRPr="00F424F2">
        <w:rPr>
          <w:rFonts w:ascii="微软雅黑" w:eastAsia="微软雅黑" w:hAnsi="微软雅黑" w:hint="eastAsia"/>
        </w:rPr>
        <w:t>机器人每经过</w:t>
      </w:r>
      <w:r w:rsidRPr="00F424F2">
        <w:rPr>
          <w:rFonts w:ascii="微软雅黑" w:eastAsia="微软雅黑" w:hAnsi="微软雅黑"/>
        </w:rPr>
        <w:t>t的周期，位置为</w:t>
      </w:r>
      <m:oMath>
        <m:r>
          <m:rPr>
            <m:sty m:val="p"/>
          </m:rPr>
          <w:rPr>
            <w:rFonts w:ascii="Cambria Math" w:eastAsia="微软雅黑" w:hAnsi="Cambria Math"/>
          </w:rPr>
          <m:t>x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+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u</m:t>
            </m:r>
          </m:e>
          <m:sub>
            <m:r>
              <w:rPr>
                <w:rFonts w:ascii="Cambria Math" w:eastAsia="微软雅黑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*t</m:t>
        </m:r>
      </m:oMath>
      <w:r w:rsidRPr="00F424F2">
        <w:rPr>
          <w:rFonts w:ascii="微软雅黑" w:eastAsia="微软雅黑" w:hAnsi="微软雅黑" w:hint="eastAsia"/>
        </w:rPr>
        <w:t>，</w:t>
      </w:r>
      <m:oMath>
        <m:r>
          <m:rPr>
            <m:sty m:val="p"/>
          </m:rPr>
          <w:rPr>
            <w:rFonts w:ascii="Cambria Math" w:eastAsia="微软雅黑" w:hAnsi="Cambria Math"/>
          </w:rPr>
          <m:t>y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+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u</m:t>
            </m:r>
          </m:e>
          <m:sub>
            <m:r>
              <w:rPr>
                <w:rFonts w:ascii="Cambria Math" w:eastAsia="微软雅黑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*t</m:t>
        </m:r>
      </m:oMath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0</m:t>
            </m:r>
          </m:sub>
        </m:sSub>
      </m:oMath>
      <w:r w:rsidRPr="00F424F2">
        <w:rPr>
          <w:rFonts w:ascii="微软雅黑" w:eastAsia="微软雅黑" w:hAnsi="微软雅黑" w:hint="eastAsia"/>
        </w:rPr>
        <w:t>为</w:t>
      </w:r>
      <w:r w:rsidRPr="00F424F2">
        <w:rPr>
          <w:rFonts w:ascii="微软雅黑" w:eastAsia="微软雅黑" w:hAnsi="微软雅黑"/>
        </w:rPr>
        <w:t>上一时刻的位置</w:t>
      </w:r>
      <w:r w:rsidRPr="00F424F2">
        <w:rPr>
          <w:rFonts w:ascii="微软雅黑" w:eastAsia="微软雅黑" w:hAnsi="微软雅黑" w:hint="eastAsia"/>
        </w:rPr>
        <w:t>，</w:t>
      </w:r>
      <w:r w:rsidRPr="00F424F2">
        <w:rPr>
          <w:rFonts w:ascii="微软雅黑" w:eastAsia="微软雅黑" w:hAnsi="微软雅黑"/>
        </w:rPr>
        <w:t>机器人</w:t>
      </w:r>
      <w:r w:rsidRPr="00F424F2">
        <w:rPr>
          <w:rFonts w:ascii="微软雅黑" w:eastAsia="微软雅黑" w:hAnsi="微软雅黑" w:hint="eastAsia"/>
        </w:rPr>
        <w:t>在</w:t>
      </w:r>
      <w:r w:rsidRPr="00F424F2">
        <w:rPr>
          <w:rFonts w:ascii="微软雅黑" w:eastAsia="微软雅黑" w:hAnsi="微软雅黑"/>
        </w:rPr>
        <w:t>当前位置可以使用的</w:t>
      </w:r>
      <w:r w:rsidRPr="00F424F2">
        <w:rPr>
          <w:rFonts w:ascii="微软雅黑" w:eastAsia="微软雅黑" w:hAnsi="微软雅黑" w:hint="eastAsia"/>
        </w:rPr>
        <w:t>速度</w:t>
      </w:r>
      <w:r w:rsidRPr="00F424F2">
        <w:rPr>
          <w:rFonts w:ascii="微软雅黑" w:eastAsia="微软雅黑" w:hAnsi="微软雅黑"/>
        </w:rPr>
        <w:t>为-1、0、1。</w:t>
      </w:r>
    </w:p>
    <w:p w14:paraId="46914487" w14:textId="0A3B3610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机器人需要</w:t>
      </w:r>
      <w:r w:rsidRPr="00F424F2">
        <w:rPr>
          <w:rFonts w:ascii="微软雅黑" w:eastAsia="微软雅黑" w:hAnsi="微软雅黑"/>
        </w:rPr>
        <w:t>从</w:t>
      </w:r>
      <w:r w:rsidRPr="00F424F2">
        <w:rPr>
          <w:rFonts w:ascii="微软雅黑" w:eastAsia="微软雅黑" w:hAnsi="微软雅黑" w:hint="eastAsia"/>
        </w:rPr>
        <w:t>A点走向B点</w:t>
      </w:r>
      <w:r w:rsidRPr="00F424F2">
        <w:rPr>
          <w:rFonts w:ascii="微软雅黑" w:eastAsia="微软雅黑" w:hAnsi="微软雅黑"/>
        </w:rPr>
        <w:t>，利用</w:t>
      </w:r>
      <w:r w:rsidRPr="00F424F2">
        <w:rPr>
          <w:rFonts w:ascii="微软雅黑" w:eastAsia="微软雅黑" w:hAnsi="微软雅黑" w:hint="eastAsia"/>
        </w:rPr>
        <w:t>A*</w:t>
      </w:r>
      <w:r w:rsidRPr="00F424F2">
        <w:rPr>
          <w:rFonts w:ascii="微软雅黑" w:eastAsia="微软雅黑" w:hAnsi="微软雅黑"/>
        </w:rPr>
        <w:t>算法</w:t>
      </w:r>
      <w:r w:rsidRPr="00F424F2">
        <w:rPr>
          <w:rFonts w:ascii="微软雅黑" w:eastAsia="微软雅黑" w:hAnsi="微软雅黑" w:hint="eastAsia"/>
        </w:rPr>
        <w:t>搜索出控制序列使得</w:t>
      </w:r>
      <m:oMath>
        <m:r>
          <m:rPr>
            <m:sty m:val="p"/>
          </m:rPr>
          <w:rPr>
            <w:rFonts w:ascii="Cambria Math" w:eastAsia="微软雅黑" w:hAnsi="Cambria Math" w:hint="eastAsia"/>
          </w:rPr>
          <m:t>E+</m:t>
        </m:r>
        <m:r>
          <w:rPr>
            <w:rFonts w:ascii="Cambria Math" w:eastAsia="微软雅黑" w:hAnsi="Cambria Math" w:hint="eastAsia"/>
          </w:rPr>
          <m:t>T</m:t>
        </m:r>
      </m:oMath>
      <w:r w:rsidRPr="00F424F2">
        <w:rPr>
          <w:rFonts w:ascii="微软雅黑" w:eastAsia="微软雅黑" w:hAnsi="微软雅黑"/>
        </w:rPr>
        <w:t>（</w:t>
      </w:r>
      <w:r w:rsidRPr="00F424F2">
        <w:rPr>
          <w:rFonts w:ascii="微软雅黑" w:eastAsia="微软雅黑" w:hAnsi="微软雅黑" w:hint="eastAsia"/>
        </w:rPr>
        <w:t>E为从A到B所用的控制损失总和，</w:t>
      </w:r>
      <w:r w:rsidRPr="00F424F2">
        <w:rPr>
          <w:rFonts w:ascii="微软雅黑" w:eastAsia="微软雅黑" w:hAnsi="微软雅黑"/>
        </w:rPr>
        <w:t>T为从</w:t>
      </w:r>
      <w:r w:rsidRPr="00F424F2">
        <w:rPr>
          <w:rFonts w:ascii="微软雅黑" w:eastAsia="微软雅黑" w:hAnsi="微软雅黑" w:hint="eastAsia"/>
        </w:rPr>
        <w:t>A</w:t>
      </w:r>
      <w:r w:rsidRPr="00F424F2">
        <w:rPr>
          <w:rFonts w:ascii="微软雅黑" w:eastAsia="微软雅黑" w:hAnsi="微软雅黑"/>
        </w:rPr>
        <w:t>到</w:t>
      </w:r>
      <w:r w:rsidRPr="00F424F2">
        <w:rPr>
          <w:rFonts w:ascii="微软雅黑" w:eastAsia="微软雅黑" w:hAnsi="微软雅黑" w:hint="eastAsia"/>
        </w:rPr>
        <w:t>B</w:t>
      </w:r>
      <w:r w:rsidRPr="00F424F2">
        <w:rPr>
          <w:rFonts w:ascii="微软雅黑" w:eastAsia="微软雅黑" w:hAnsi="微软雅黑"/>
        </w:rPr>
        <w:t>的所</w:t>
      </w:r>
      <w:r w:rsidRPr="00F424F2">
        <w:rPr>
          <w:rFonts w:ascii="微软雅黑" w:eastAsia="微软雅黑" w:hAnsi="微软雅黑" w:hint="eastAsia"/>
        </w:rPr>
        <w:t>用总</w:t>
      </w:r>
      <w:r w:rsidRPr="00F424F2">
        <w:rPr>
          <w:rFonts w:ascii="微软雅黑" w:eastAsia="微软雅黑" w:hAnsi="微软雅黑"/>
        </w:rPr>
        <w:t>时间）</w:t>
      </w:r>
      <w:r w:rsidRPr="00F424F2">
        <w:rPr>
          <w:rFonts w:ascii="微软雅黑" w:eastAsia="微软雅黑" w:hAnsi="微软雅黑" w:hint="eastAsia"/>
        </w:rPr>
        <w:t>最小</w:t>
      </w:r>
    </w:p>
    <w:p w14:paraId="6278623B" w14:textId="234D8C29" w:rsidR="007322A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（写出思路和计算过程）</w:t>
      </w:r>
    </w:p>
    <w:p w14:paraId="5D7743E9" w14:textId="7106C58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530F237" wp14:editId="724937E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62350" cy="3638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51FE8" w14:textId="43DEE4AE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7F55CE16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19D014C9" w14:textId="45A64954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5EBA20FC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02C34986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18E859AC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2DF6D406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259045B4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17580744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2C4055A3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3B221B9E" w14:textId="5D6EED4C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268A483A" w14:textId="1F0FBAB6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5DCBC077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6CA38D0A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6D1AD681" w14:textId="77777777" w:rsidR="007322A2" w:rsidRDefault="007322A2" w:rsidP="00321654">
      <w:pPr>
        <w:spacing w:line="360" w:lineRule="exact"/>
        <w:rPr>
          <w:rFonts w:ascii="微软雅黑" w:eastAsia="微软雅黑" w:hAnsi="微软雅黑"/>
        </w:rPr>
      </w:pPr>
    </w:p>
    <w:p w14:paraId="5966A37B" w14:textId="77777777" w:rsidR="007322A2" w:rsidRPr="00F424F2" w:rsidRDefault="007322A2" w:rsidP="00321654">
      <w:pPr>
        <w:spacing w:line="360" w:lineRule="exact"/>
        <w:rPr>
          <w:rFonts w:ascii="微软雅黑" w:eastAsia="微软雅黑" w:hAnsi="微软雅黑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7"/>
      </w:tblGrid>
      <w:tr w:rsidR="00321654" w:rsidRPr="00F424F2" w14:paraId="48D17E9C" w14:textId="77777777" w:rsidTr="00D74EF9">
        <w:tc>
          <w:tcPr>
            <w:tcW w:w="8307" w:type="dxa"/>
          </w:tcPr>
          <w:p w14:paraId="67ECEA1E" w14:textId="77777777" w:rsidR="00321654" w:rsidRDefault="00321654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06DE6C80" w14:textId="77777777" w:rsidR="005301E9" w:rsidRDefault="005301E9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7DF3B9AA" w14:textId="77777777" w:rsidR="007322A2" w:rsidRDefault="007322A2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40C10B0B" w14:textId="77777777" w:rsidR="005301E9" w:rsidRPr="00F424F2" w:rsidRDefault="005301E9" w:rsidP="00D74EF9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14:paraId="27F309CE" w14:textId="77777777" w:rsidR="00321654" w:rsidRPr="00F424F2" w:rsidRDefault="00321654" w:rsidP="00321654">
      <w:pPr>
        <w:spacing w:line="360" w:lineRule="exact"/>
        <w:rPr>
          <w:rFonts w:ascii="微软雅黑" w:eastAsia="微软雅黑" w:hAnsi="微软雅黑"/>
        </w:rPr>
      </w:pPr>
      <w:r w:rsidRPr="00F424F2">
        <w:rPr>
          <w:rFonts w:ascii="微软雅黑" w:eastAsia="微软雅黑" w:hAnsi="微软雅黑" w:hint="eastAsia"/>
        </w:rPr>
        <w:t>3、你使用过哪些传感器，这些传感器测量的是什么物理量？原始数据是什么？这些传感器数据有噪声吗，噪声来源来自于哪里？你是怎么有效的利用这些传感器数据并且避免噪声危害的？</w:t>
      </w:r>
    </w:p>
    <w:tbl>
      <w:tblPr>
        <w:tblStyle w:val="a8"/>
        <w:tblpPr w:leftFromText="180" w:rightFromText="180" w:vertAnchor="text" w:horzAnchor="margin" w:tblpX="-10" w:tblpY="16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321654" w14:paraId="52B4C067" w14:textId="77777777" w:rsidTr="00A556AE">
        <w:tc>
          <w:tcPr>
            <w:tcW w:w="8359" w:type="dxa"/>
          </w:tcPr>
          <w:p w14:paraId="31CBE33A" w14:textId="77777777" w:rsidR="00321654" w:rsidRDefault="00321654" w:rsidP="00D74EF9">
            <w:pPr>
              <w:pStyle w:val="a7"/>
              <w:ind w:firstLineChars="0" w:firstLine="0"/>
            </w:pPr>
          </w:p>
          <w:p w14:paraId="75D8F52B" w14:textId="77777777" w:rsidR="00321654" w:rsidRDefault="00321654" w:rsidP="00D74EF9">
            <w:pPr>
              <w:pStyle w:val="a7"/>
              <w:ind w:firstLineChars="0" w:firstLine="0"/>
            </w:pPr>
          </w:p>
          <w:p w14:paraId="0A26BA0E" w14:textId="77777777" w:rsidR="007322A2" w:rsidRDefault="007322A2" w:rsidP="00D74EF9">
            <w:pPr>
              <w:pStyle w:val="a7"/>
              <w:ind w:firstLineChars="0" w:firstLine="0"/>
            </w:pPr>
          </w:p>
          <w:p w14:paraId="1F426F4E" w14:textId="77777777" w:rsidR="00321654" w:rsidRPr="003A48F7" w:rsidRDefault="00321654" w:rsidP="00D74EF9">
            <w:pPr>
              <w:pStyle w:val="a7"/>
              <w:ind w:firstLineChars="0" w:firstLine="0"/>
            </w:pPr>
          </w:p>
        </w:tc>
      </w:tr>
    </w:tbl>
    <w:p w14:paraId="7B460AAD" w14:textId="77777777" w:rsidR="00321654" w:rsidRPr="00037530" w:rsidRDefault="00321654" w:rsidP="00321654">
      <w:pPr>
        <w:rPr>
          <w:rFonts w:ascii="微软雅黑" w:eastAsia="微软雅黑" w:hAnsi="微软雅黑"/>
          <w:b/>
          <w:color w:val="FF0000"/>
          <w:szCs w:val="21"/>
        </w:rPr>
      </w:pPr>
    </w:p>
    <w:p w14:paraId="2B76843F" w14:textId="08B8E374" w:rsidR="001840B2" w:rsidRPr="007322A2" w:rsidRDefault="001840B2" w:rsidP="00321654">
      <w:pPr>
        <w:rPr>
          <w:rFonts w:ascii="微软雅黑" w:eastAsia="微软雅黑" w:hAnsi="微软雅黑"/>
          <w:b/>
          <w:color w:val="FF0000"/>
          <w:szCs w:val="21"/>
        </w:rPr>
      </w:pPr>
    </w:p>
    <w:sectPr w:rsidR="001840B2" w:rsidRPr="007322A2" w:rsidSect="00214A13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4C2A0" w14:textId="77777777" w:rsidR="00916C4E" w:rsidRDefault="00916C4E" w:rsidP="007A5434">
      <w:r>
        <w:separator/>
      </w:r>
    </w:p>
  </w:endnote>
  <w:endnote w:type="continuationSeparator" w:id="0">
    <w:p w14:paraId="58D3CF70" w14:textId="77777777" w:rsidR="00916C4E" w:rsidRDefault="00916C4E" w:rsidP="007A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3CF9D" w14:textId="77777777" w:rsidR="00916C4E" w:rsidRDefault="00916C4E" w:rsidP="007A5434">
      <w:r>
        <w:separator/>
      </w:r>
    </w:p>
  </w:footnote>
  <w:footnote w:type="continuationSeparator" w:id="0">
    <w:p w14:paraId="104987B9" w14:textId="77777777" w:rsidR="00916C4E" w:rsidRDefault="00916C4E" w:rsidP="007A5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7E2"/>
    <w:multiLevelType w:val="hybridMultilevel"/>
    <w:tmpl w:val="ACB65DE2"/>
    <w:lvl w:ilvl="0" w:tplc="25D4C0A8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50B0B"/>
    <w:multiLevelType w:val="hybridMultilevel"/>
    <w:tmpl w:val="0628AA20"/>
    <w:lvl w:ilvl="0" w:tplc="60CAA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919EF"/>
    <w:multiLevelType w:val="hybridMultilevel"/>
    <w:tmpl w:val="75886B6C"/>
    <w:lvl w:ilvl="0" w:tplc="51DCF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B2773"/>
    <w:multiLevelType w:val="hybridMultilevel"/>
    <w:tmpl w:val="539ACE90"/>
    <w:lvl w:ilvl="0" w:tplc="9FF0682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B5369D"/>
    <w:multiLevelType w:val="hybridMultilevel"/>
    <w:tmpl w:val="498E5DD0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20754E4F"/>
    <w:multiLevelType w:val="hybridMultilevel"/>
    <w:tmpl w:val="CEE831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ED6984"/>
    <w:multiLevelType w:val="hybridMultilevel"/>
    <w:tmpl w:val="ADD8C9E4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65E663A"/>
    <w:multiLevelType w:val="hybridMultilevel"/>
    <w:tmpl w:val="12B2A1D4"/>
    <w:lvl w:ilvl="0" w:tplc="D49E3F7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7C5792"/>
    <w:multiLevelType w:val="hybridMultilevel"/>
    <w:tmpl w:val="B4862390"/>
    <w:lvl w:ilvl="0" w:tplc="853E052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4A5AB2"/>
    <w:multiLevelType w:val="hybridMultilevel"/>
    <w:tmpl w:val="403A4F80"/>
    <w:lvl w:ilvl="0" w:tplc="0624F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7C69BA"/>
    <w:multiLevelType w:val="hybridMultilevel"/>
    <w:tmpl w:val="A6B28910"/>
    <w:lvl w:ilvl="0" w:tplc="98C4394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2F2C40"/>
    <w:multiLevelType w:val="hybridMultilevel"/>
    <w:tmpl w:val="ACC219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743A1A"/>
    <w:multiLevelType w:val="hybridMultilevel"/>
    <w:tmpl w:val="286C2F46"/>
    <w:lvl w:ilvl="0" w:tplc="6D8E80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CC7F26"/>
    <w:multiLevelType w:val="hybridMultilevel"/>
    <w:tmpl w:val="63504CD8"/>
    <w:lvl w:ilvl="0" w:tplc="CEFC5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2A743D8"/>
    <w:multiLevelType w:val="hybridMultilevel"/>
    <w:tmpl w:val="E264D59E"/>
    <w:lvl w:ilvl="0" w:tplc="445CF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58542C"/>
    <w:multiLevelType w:val="hybridMultilevel"/>
    <w:tmpl w:val="40347CFA"/>
    <w:lvl w:ilvl="0" w:tplc="D9A08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4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3"/>
  </w:num>
  <w:num w:numId="12">
    <w:abstractNumId w:val="15"/>
  </w:num>
  <w:num w:numId="13">
    <w:abstractNumId w:val="4"/>
  </w:num>
  <w:num w:numId="14">
    <w:abstractNumId w:val="9"/>
  </w:num>
  <w:num w:numId="15">
    <w:abstractNumId w:val="6"/>
  </w:num>
  <w:num w:numId="16">
    <w:abstractNumId w:val="11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g weibo">
    <w15:presenceInfo w15:providerId="Windows Live" w15:userId="9abb174d35f1b6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000126DB"/>
    <w:rsid w:val="00062DDA"/>
    <w:rsid w:val="000954E7"/>
    <w:rsid w:val="000A04F1"/>
    <w:rsid w:val="000A3FBB"/>
    <w:rsid w:val="000B6354"/>
    <w:rsid w:val="000D4FB7"/>
    <w:rsid w:val="000F2786"/>
    <w:rsid w:val="00106BA6"/>
    <w:rsid w:val="00131ED5"/>
    <w:rsid w:val="00160ED9"/>
    <w:rsid w:val="0017581F"/>
    <w:rsid w:val="001840B2"/>
    <w:rsid w:val="00187304"/>
    <w:rsid w:val="001C1472"/>
    <w:rsid w:val="001C4D5A"/>
    <w:rsid w:val="0021405B"/>
    <w:rsid w:val="00214A13"/>
    <w:rsid w:val="002219A5"/>
    <w:rsid w:val="002506B6"/>
    <w:rsid w:val="00264AC3"/>
    <w:rsid w:val="002A4B0B"/>
    <w:rsid w:val="002C049E"/>
    <w:rsid w:val="002D1F83"/>
    <w:rsid w:val="002F17AA"/>
    <w:rsid w:val="00321654"/>
    <w:rsid w:val="003615D9"/>
    <w:rsid w:val="00363408"/>
    <w:rsid w:val="0038617D"/>
    <w:rsid w:val="003A48F7"/>
    <w:rsid w:val="003C59C4"/>
    <w:rsid w:val="003D0224"/>
    <w:rsid w:val="004635B1"/>
    <w:rsid w:val="00467F67"/>
    <w:rsid w:val="004710AD"/>
    <w:rsid w:val="004728A1"/>
    <w:rsid w:val="004B3345"/>
    <w:rsid w:val="004E4C8B"/>
    <w:rsid w:val="004F0F96"/>
    <w:rsid w:val="004F2EF1"/>
    <w:rsid w:val="005011BC"/>
    <w:rsid w:val="005301E9"/>
    <w:rsid w:val="00532305"/>
    <w:rsid w:val="00550E20"/>
    <w:rsid w:val="00565A6F"/>
    <w:rsid w:val="00574A83"/>
    <w:rsid w:val="005912FB"/>
    <w:rsid w:val="005B19E2"/>
    <w:rsid w:val="005D3C11"/>
    <w:rsid w:val="005D77D5"/>
    <w:rsid w:val="00657E9F"/>
    <w:rsid w:val="006978A9"/>
    <w:rsid w:val="006D603E"/>
    <w:rsid w:val="006E037F"/>
    <w:rsid w:val="006F4A34"/>
    <w:rsid w:val="00705E45"/>
    <w:rsid w:val="00731852"/>
    <w:rsid w:val="007322A2"/>
    <w:rsid w:val="00766BE7"/>
    <w:rsid w:val="00787FA9"/>
    <w:rsid w:val="007A5434"/>
    <w:rsid w:val="007B6585"/>
    <w:rsid w:val="007D2E8E"/>
    <w:rsid w:val="007D581E"/>
    <w:rsid w:val="007F1BA9"/>
    <w:rsid w:val="00817DC7"/>
    <w:rsid w:val="008315AA"/>
    <w:rsid w:val="008457E4"/>
    <w:rsid w:val="00896226"/>
    <w:rsid w:val="008A3EB4"/>
    <w:rsid w:val="008A48B0"/>
    <w:rsid w:val="008B2D5E"/>
    <w:rsid w:val="008D6156"/>
    <w:rsid w:val="008D7B91"/>
    <w:rsid w:val="008F75ED"/>
    <w:rsid w:val="00916C4E"/>
    <w:rsid w:val="00926CF0"/>
    <w:rsid w:val="009404A9"/>
    <w:rsid w:val="00942AD5"/>
    <w:rsid w:val="009D2CA3"/>
    <w:rsid w:val="009E6387"/>
    <w:rsid w:val="009F4753"/>
    <w:rsid w:val="00A11E9E"/>
    <w:rsid w:val="00A30D54"/>
    <w:rsid w:val="00A556AE"/>
    <w:rsid w:val="00A71988"/>
    <w:rsid w:val="00A71E64"/>
    <w:rsid w:val="00A84F2B"/>
    <w:rsid w:val="00AA76C7"/>
    <w:rsid w:val="00AE0DF5"/>
    <w:rsid w:val="00AE45AB"/>
    <w:rsid w:val="00AF5158"/>
    <w:rsid w:val="00B26483"/>
    <w:rsid w:val="00B33CE1"/>
    <w:rsid w:val="00B6574A"/>
    <w:rsid w:val="00B752D1"/>
    <w:rsid w:val="00BA3564"/>
    <w:rsid w:val="00BB18C2"/>
    <w:rsid w:val="00BC42DE"/>
    <w:rsid w:val="00BC718F"/>
    <w:rsid w:val="00BD7189"/>
    <w:rsid w:val="00C1272F"/>
    <w:rsid w:val="00C277A8"/>
    <w:rsid w:val="00C456F6"/>
    <w:rsid w:val="00C52440"/>
    <w:rsid w:val="00C660A0"/>
    <w:rsid w:val="00C738A8"/>
    <w:rsid w:val="00C923AE"/>
    <w:rsid w:val="00CB7247"/>
    <w:rsid w:val="00CC18BD"/>
    <w:rsid w:val="00D106B0"/>
    <w:rsid w:val="00D25E70"/>
    <w:rsid w:val="00D320E0"/>
    <w:rsid w:val="00D74F4D"/>
    <w:rsid w:val="00DA0EE2"/>
    <w:rsid w:val="00DA6BA1"/>
    <w:rsid w:val="00DE0515"/>
    <w:rsid w:val="00DF75C0"/>
    <w:rsid w:val="00E013EE"/>
    <w:rsid w:val="00E34D1A"/>
    <w:rsid w:val="00E66961"/>
    <w:rsid w:val="00EA73E1"/>
    <w:rsid w:val="00EE50D6"/>
    <w:rsid w:val="00F0164C"/>
    <w:rsid w:val="00F10B11"/>
    <w:rsid w:val="00F14B03"/>
    <w:rsid w:val="00F17658"/>
    <w:rsid w:val="00F21CB9"/>
    <w:rsid w:val="00F26CC9"/>
    <w:rsid w:val="00F354A5"/>
    <w:rsid w:val="00F4413E"/>
    <w:rsid w:val="00F50951"/>
    <w:rsid w:val="00FA33A9"/>
    <w:rsid w:val="00FA4B01"/>
    <w:rsid w:val="00FC35B0"/>
    <w:rsid w:val="00FD24F7"/>
    <w:rsid w:val="00FE4452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FAFA5"/>
  <w15:chartTrackingRefBased/>
  <w15:docId w15:val="{50DC38EA-0BAD-478A-821D-B1E95314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4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434"/>
    <w:rPr>
      <w:sz w:val="18"/>
      <w:szCs w:val="18"/>
    </w:rPr>
  </w:style>
  <w:style w:type="paragraph" w:styleId="a7">
    <w:name w:val="List Paragraph"/>
    <w:basedOn w:val="a"/>
    <w:uiPriority w:val="34"/>
    <w:qFormat/>
    <w:rsid w:val="007A5434"/>
    <w:pPr>
      <w:ind w:firstLineChars="200" w:firstLine="420"/>
    </w:pPr>
  </w:style>
  <w:style w:type="table" w:styleId="a8">
    <w:name w:val="Table Grid"/>
    <w:basedOn w:val="a1"/>
    <w:uiPriority w:val="39"/>
    <w:rsid w:val="00BA3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320E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320E0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F354A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354A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354A5"/>
  </w:style>
  <w:style w:type="paragraph" w:styleId="ae">
    <w:name w:val="annotation subject"/>
    <w:basedOn w:val="ac"/>
    <w:next w:val="ac"/>
    <w:link w:val="af"/>
    <w:uiPriority w:val="99"/>
    <w:semiHidden/>
    <w:unhideWhenUsed/>
    <w:rsid w:val="00F354A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354A5"/>
    <w:rPr>
      <w:b/>
      <w:bCs/>
    </w:rPr>
  </w:style>
  <w:style w:type="paragraph" w:styleId="af0">
    <w:name w:val="Normal (Web)"/>
    <w:basedOn w:val="a"/>
    <w:uiPriority w:val="99"/>
    <w:unhideWhenUsed/>
    <w:rsid w:val="00C12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E2A3-89F4-45D6-AE75-459EB116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Pan</dc:creator>
  <cp:keywords/>
  <dc:description/>
  <cp:lastModifiedBy>fang weibo</cp:lastModifiedBy>
  <cp:revision>3</cp:revision>
  <cp:lastPrinted>2018-09-26T11:12:00Z</cp:lastPrinted>
  <dcterms:created xsi:type="dcterms:W3CDTF">2019-04-04T11:37:00Z</dcterms:created>
  <dcterms:modified xsi:type="dcterms:W3CDTF">2020-09-16T10:35:00Z</dcterms:modified>
</cp:coreProperties>
</file>